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80F" w:rsidRDefault="005C03A6">
      <w:pPr>
        <w:jc w:val="center"/>
        <w:rPr>
          <w:rFonts w:ascii="Century Gothic" w:hAnsi="Century Gothic"/>
          <w:b/>
          <w:sz w:val="32"/>
          <w:szCs w:val="32"/>
        </w:rPr>
      </w:pPr>
      <w:r>
        <w:rPr>
          <w:rFonts w:ascii="Century Gothic" w:hAnsi="Century Gothic" w:hint="eastAsia"/>
          <w:b/>
          <w:sz w:val="32"/>
          <w:szCs w:val="32"/>
        </w:rPr>
        <w:t>环境影响评价报告书</w:t>
      </w:r>
    </w:p>
    <w:p w:rsidR="00CA180F" w:rsidRDefault="005C03A6">
      <w:pPr>
        <w:spacing w:beforeLines="50" w:before="156" w:afterLines="50" w:after="156"/>
        <w:jc w:val="center"/>
        <w:rPr>
          <w:rFonts w:ascii="Century Gothic" w:hAnsi="Century Gothic"/>
          <w:b/>
          <w:sz w:val="28"/>
          <w:szCs w:val="28"/>
        </w:rPr>
      </w:pPr>
      <w:r>
        <w:rPr>
          <w:rFonts w:ascii="Century Gothic" w:hAnsi="Century Gothic"/>
          <w:b/>
          <w:sz w:val="28"/>
          <w:szCs w:val="28"/>
        </w:rPr>
        <w:t>1</w:t>
      </w:r>
      <w:r>
        <w:rPr>
          <w:rFonts w:ascii="Century Gothic" w:hAnsi="Century Gothic"/>
          <w:b/>
          <w:sz w:val="28"/>
          <w:szCs w:val="28"/>
        </w:rPr>
        <w:t>、总论</w:t>
      </w:r>
    </w:p>
    <w:p w:rsidR="00CA180F" w:rsidRDefault="005C03A6">
      <w:pPr>
        <w:spacing w:beforeLines="50" w:before="156" w:afterLines="50" w:after="156"/>
        <w:rPr>
          <w:rFonts w:ascii="Century Gothic" w:hAnsi="Century Gothic"/>
          <w:b/>
        </w:rPr>
      </w:pPr>
      <w:r>
        <w:rPr>
          <w:rFonts w:ascii="Century Gothic" w:hAnsi="Century Gothic" w:hint="eastAsia"/>
          <w:b/>
        </w:rPr>
        <w:t>1.1</w:t>
      </w:r>
      <w:del w:id="0" w:author="Yulin HE" w:date="2017-08-11T16:11:00Z">
        <w:r w:rsidDel="00664D22">
          <w:rPr>
            <w:rFonts w:ascii="Century Gothic" w:hAnsi="Century Gothic" w:hint="eastAsia"/>
            <w:b/>
          </w:rPr>
          <w:tab/>
        </w:r>
      </w:del>
      <w:ins w:id="1" w:author="Yulin HE" w:date="2017-08-11T16:11:00Z">
        <w:r w:rsidR="00664D22">
          <w:rPr>
            <w:rFonts w:ascii="Century Gothic" w:hAnsi="Century Gothic" w:hint="eastAsia"/>
            <w:b/>
          </w:rPr>
          <w:t xml:space="preserve"> </w:t>
        </w:r>
      </w:ins>
      <w:r>
        <w:rPr>
          <w:rFonts w:ascii="Century Gothic" w:hAnsi="Century Gothic"/>
          <w:b/>
        </w:rPr>
        <w:t>环境影响评价项目的由来</w:t>
      </w:r>
    </w:p>
    <w:p w:rsidR="00CA180F" w:rsidRDefault="005C03A6">
      <w:pPr>
        <w:rPr>
          <w:rFonts w:ascii="Century Gothic" w:hAnsi="Century Gothic"/>
        </w:rPr>
      </w:pPr>
      <w:r>
        <w:rPr>
          <w:rFonts w:ascii="Century Gothic" w:hAnsi="Century Gothic"/>
        </w:rPr>
        <w:t>说明建设项目立项始末，批准单位及文件，评价项目的委托，完成评价工作的概况。</w:t>
      </w:r>
    </w:p>
    <w:p w:rsidR="00CA180F" w:rsidRDefault="005C03A6">
      <w:pPr>
        <w:spacing w:beforeLines="50" w:before="156" w:afterLines="50" w:after="156"/>
        <w:rPr>
          <w:rFonts w:ascii="Century Gothic" w:hAnsi="Century Gothic"/>
          <w:b/>
        </w:rPr>
      </w:pPr>
      <w:r>
        <w:rPr>
          <w:rFonts w:ascii="Century Gothic" w:hAnsi="Century Gothic" w:hint="eastAsia"/>
          <w:b/>
        </w:rPr>
        <w:t>1.2</w:t>
      </w:r>
      <w:del w:id="2" w:author="Yulin HE" w:date="2017-08-11T16:11:00Z">
        <w:r w:rsidDel="00664D22">
          <w:rPr>
            <w:rFonts w:ascii="Century Gothic" w:hAnsi="Century Gothic" w:hint="eastAsia"/>
            <w:b/>
          </w:rPr>
          <w:tab/>
        </w:r>
      </w:del>
      <w:ins w:id="3" w:author="Yulin HE" w:date="2017-08-11T16:11:00Z">
        <w:r w:rsidR="00664D22">
          <w:rPr>
            <w:rFonts w:ascii="Century Gothic" w:hAnsi="Century Gothic" w:hint="eastAsia"/>
            <w:b/>
          </w:rPr>
          <w:t xml:space="preserve"> </w:t>
        </w:r>
      </w:ins>
      <w:r>
        <w:rPr>
          <w:rFonts w:ascii="Century Gothic" w:hAnsi="Century Gothic"/>
          <w:b/>
        </w:rPr>
        <w:t>编制环境影响报告书的目的</w:t>
      </w:r>
    </w:p>
    <w:p w:rsidR="00CA180F" w:rsidRDefault="005C03A6">
      <w:pPr>
        <w:rPr>
          <w:rFonts w:ascii="Century Gothic" w:hAnsi="Century Gothic"/>
        </w:rPr>
      </w:pPr>
      <w:r>
        <w:rPr>
          <w:rFonts w:ascii="Century Gothic" w:hAnsi="Century Gothic"/>
        </w:rPr>
        <w:t>结合评价项目的特点，阐述环境影响报告书的编制目的。</w:t>
      </w:r>
    </w:p>
    <w:p w:rsidR="00CA180F" w:rsidRDefault="005C03A6">
      <w:pPr>
        <w:spacing w:beforeLines="50" w:before="156" w:afterLines="50" w:after="156"/>
        <w:rPr>
          <w:rFonts w:ascii="Century Gothic" w:hAnsi="Century Gothic"/>
          <w:b/>
        </w:rPr>
      </w:pPr>
      <w:r>
        <w:rPr>
          <w:rFonts w:ascii="Century Gothic" w:hAnsi="Century Gothic" w:hint="eastAsia"/>
          <w:b/>
        </w:rPr>
        <w:t>1.3</w:t>
      </w:r>
      <w:del w:id="4" w:author="Yulin HE" w:date="2017-08-11T16:11:00Z">
        <w:r w:rsidDel="00664D22">
          <w:rPr>
            <w:rFonts w:ascii="Century Gothic" w:hAnsi="Century Gothic" w:hint="eastAsia"/>
            <w:b/>
          </w:rPr>
          <w:tab/>
        </w:r>
      </w:del>
      <w:ins w:id="5" w:author="Yulin HE" w:date="2017-08-11T16:11:00Z">
        <w:r w:rsidR="00664D22">
          <w:rPr>
            <w:rFonts w:ascii="Century Gothic" w:hAnsi="Century Gothic" w:hint="eastAsia"/>
            <w:b/>
          </w:rPr>
          <w:t xml:space="preserve"> </w:t>
        </w:r>
      </w:ins>
      <w:r>
        <w:rPr>
          <w:rFonts w:ascii="Century Gothic" w:hAnsi="Century Gothic"/>
          <w:b/>
        </w:rPr>
        <w:t>编制依据</w:t>
      </w:r>
    </w:p>
    <w:p w:rsidR="00CA180F" w:rsidRPr="00664D22" w:rsidRDefault="005C03A6">
      <w:pPr>
        <w:rPr>
          <w:rFonts w:ascii="Century Gothic" w:hAnsi="Century Gothic"/>
          <w:b/>
          <w:rPrChange w:id="6" w:author="Yulin HE" w:date="2017-08-11T16:11:00Z">
            <w:rPr>
              <w:rFonts w:ascii="Century Gothic" w:hAnsi="Century Gothic"/>
            </w:rPr>
          </w:rPrChange>
        </w:rPr>
      </w:pPr>
      <w:r w:rsidRPr="00664D22">
        <w:rPr>
          <w:rFonts w:ascii="Century Gothic" w:hAnsi="Century Gothic" w:hint="eastAsia"/>
          <w:b/>
          <w:rPrChange w:id="7" w:author="Yulin HE" w:date="2017-08-11T16:11:00Z">
            <w:rPr>
              <w:rFonts w:ascii="Century Gothic" w:hAnsi="Century Gothic" w:hint="eastAsia"/>
            </w:rPr>
          </w:rPrChange>
        </w:rPr>
        <w:t>1.3.1</w:t>
      </w:r>
      <w:del w:id="8" w:author="Yulin HE" w:date="2017-08-11T16:11:00Z">
        <w:r w:rsidRPr="00664D22" w:rsidDel="00664D22">
          <w:rPr>
            <w:rFonts w:ascii="Century Gothic" w:hAnsi="Century Gothic" w:hint="eastAsia"/>
            <w:b/>
            <w:rPrChange w:id="9" w:author="Yulin HE" w:date="2017-08-11T16:11:00Z">
              <w:rPr>
                <w:rFonts w:ascii="Century Gothic" w:hAnsi="Century Gothic" w:hint="eastAsia"/>
              </w:rPr>
            </w:rPrChange>
          </w:rPr>
          <w:tab/>
        </w:r>
      </w:del>
      <w:ins w:id="10" w:author="Yulin HE" w:date="2017-08-11T16:11:00Z">
        <w:r w:rsidR="00664D22">
          <w:rPr>
            <w:rFonts w:ascii="Century Gothic" w:hAnsi="Century Gothic" w:hint="eastAsia"/>
            <w:b/>
          </w:rPr>
          <w:t xml:space="preserve"> </w:t>
        </w:r>
      </w:ins>
      <w:r w:rsidRPr="00664D22">
        <w:rPr>
          <w:rFonts w:ascii="Century Gothic" w:hAnsi="Century Gothic"/>
          <w:b/>
          <w:rPrChange w:id="11" w:author="Yulin HE" w:date="2017-08-11T16:11:00Z">
            <w:rPr>
              <w:rFonts w:ascii="Century Gothic" w:hAnsi="Century Gothic"/>
            </w:rPr>
          </w:rPrChange>
        </w:rPr>
        <w:t>环境影响评价委托合同或委托书；</w:t>
      </w:r>
    </w:p>
    <w:p w:rsidR="00CA180F" w:rsidRPr="00664D22" w:rsidRDefault="005C03A6">
      <w:pPr>
        <w:rPr>
          <w:rFonts w:ascii="Century Gothic" w:hAnsi="Century Gothic"/>
          <w:b/>
          <w:rPrChange w:id="12" w:author="Yulin HE" w:date="2017-08-11T16:11:00Z">
            <w:rPr>
              <w:rFonts w:ascii="Century Gothic" w:hAnsi="Century Gothic"/>
            </w:rPr>
          </w:rPrChange>
        </w:rPr>
      </w:pPr>
      <w:r w:rsidRPr="00664D22">
        <w:rPr>
          <w:rFonts w:ascii="Century Gothic" w:hAnsi="Century Gothic" w:hint="eastAsia"/>
          <w:b/>
          <w:rPrChange w:id="13" w:author="Yulin HE" w:date="2017-08-11T16:11:00Z">
            <w:rPr>
              <w:rFonts w:ascii="Century Gothic" w:hAnsi="Century Gothic" w:hint="eastAsia"/>
            </w:rPr>
          </w:rPrChange>
        </w:rPr>
        <w:t>1.3.2</w:t>
      </w:r>
      <w:del w:id="14" w:author="Yulin HE" w:date="2017-08-11T16:11:00Z">
        <w:r w:rsidRPr="00664D22" w:rsidDel="00664D22">
          <w:rPr>
            <w:rFonts w:ascii="Century Gothic" w:hAnsi="Century Gothic" w:hint="eastAsia"/>
            <w:b/>
            <w:rPrChange w:id="15" w:author="Yulin HE" w:date="2017-08-11T16:11:00Z">
              <w:rPr>
                <w:rFonts w:ascii="Century Gothic" w:hAnsi="Century Gothic" w:hint="eastAsia"/>
              </w:rPr>
            </w:rPrChange>
          </w:rPr>
          <w:tab/>
        </w:r>
      </w:del>
      <w:ins w:id="16" w:author="Yulin HE" w:date="2017-08-11T16:11:00Z">
        <w:r w:rsidR="00664D22">
          <w:rPr>
            <w:rFonts w:ascii="Century Gothic" w:hAnsi="Century Gothic" w:hint="eastAsia"/>
            <w:b/>
          </w:rPr>
          <w:t xml:space="preserve"> </w:t>
        </w:r>
      </w:ins>
      <w:r w:rsidRPr="00664D22">
        <w:rPr>
          <w:rFonts w:ascii="Century Gothic" w:hAnsi="Century Gothic"/>
          <w:b/>
          <w:rPrChange w:id="17" w:author="Yulin HE" w:date="2017-08-11T16:11:00Z">
            <w:rPr>
              <w:rFonts w:ascii="Century Gothic" w:hAnsi="Century Gothic"/>
            </w:rPr>
          </w:rPrChange>
        </w:rPr>
        <w:t>建设项目建议书的批准文件或可行性研究报告的批准文件；</w:t>
      </w:r>
    </w:p>
    <w:p w:rsidR="00CA180F" w:rsidRPr="00664D22" w:rsidRDefault="005C03A6">
      <w:pPr>
        <w:rPr>
          <w:rFonts w:ascii="Century Gothic" w:hAnsi="Century Gothic"/>
          <w:b/>
          <w:rPrChange w:id="18" w:author="Yulin HE" w:date="2017-08-11T16:11:00Z">
            <w:rPr>
              <w:rFonts w:ascii="Century Gothic" w:hAnsi="Century Gothic"/>
            </w:rPr>
          </w:rPrChange>
        </w:rPr>
      </w:pPr>
      <w:r w:rsidRPr="00664D22">
        <w:rPr>
          <w:rFonts w:ascii="Century Gothic" w:hAnsi="Century Gothic" w:hint="eastAsia"/>
          <w:b/>
          <w:rPrChange w:id="19" w:author="Yulin HE" w:date="2017-08-11T16:11:00Z">
            <w:rPr>
              <w:rFonts w:ascii="Century Gothic" w:hAnsi="Century Gothic" w:hint="eastAsia"/>
            </w:rPr>
          </w:rPrChange>
        </w:rPr>
        <w:t>1.3.3</w:t>
      </w:r>
      <w:del w:id="20" w:author="Yulin HE" w:date="2017-08-11T16:11:00Z">
        <w:r w:rsidRPr="00664D22" w:rsidDel="00664D22">
          <w:rPr>
            <w:rFonts w:ascii="Century Gothic" w:hAnsi="Century Gothic" w:hint="eastAsia"/>
            <w:b/>
            <w:rPrChange w:id="21" w:author="Yulin HE" w:date="2017-08-11T16:11:00Z">
              <w:rPr>
                <w:rFonts w:ascii="Century Gothic" w:hAnsi="Century Gothic" w:hint="eastAsia"/>
              </w:rPr>
            </w:rPrChange>
          </w:rPr>
          <w:tab/>
        </w:r>
      </w:del>
      <w:ins w:id="22" w:author="Yulin HE" w:date="2017-08-11T16:11:00Z">
        <w:r w:rsidR="00664D22">
          <w:rPr>
            <w:rFonts w:ascii="Century Gothic" w:hAnsi="Century Gothic" w:hint="eastAsia"/>
            <w:b/>
          </w:rPr>
          <w:t xml:space="preserve"> </w:t>
        </w:r>
      </w:ins>
      <w:r w:rsidRPr="00664D22">
        <w:rPr>
          <w:rFonts w:ascii="Century Gothic" w:hAnsi="Century Gothic"/>
          <w:b/>
          <w:rPrChange w:id="23" w:author="Yulin HE" w:date="2017-08-11T16:11:00Z">
            <w:rPr>
              <w:rFonts w:ascii="Century Gothic" w:hAnsi="Century Gothic"/>
            </w:rPr>
          </w:rPrChange>
        </w:rPr>
        <w:t>《建设项目环境保护管理条例》及地方环保部门为</w:t>
      </w:r>
      <w:proofErr w:type="gramStart"/>
      <w:r w:rsidRPr="00664D22">
        <w:rPr>
          <w:rFonts w:ascii="Century Gothic" w:hAnsi="Century Gothic"/>
          <w:b/>
          <w:rPrChange w:id="24" w:author="Yulin HE" w:date="2017-08-11T16:11:00Z">
            <w:rPr>
              <w:rFonts w:ascii="Century Gothic" w:hAnsi="Century Gothic"/>
            </w:rPr>
          </w:rPrChange>
        </w:rPr>
        <w:t>贯彻此</w:t>
      </w:r>
      <w:proofErr w:type="gramEnd"/>
      <w:r w:rsidRPr="00664D22">
        <w:rPr>
          <w:rFonts w:ascii="Century Gothic" w:hAnsi="Century Gothic"/>
          <w:b/>
          <w:rPrChange w:id="25" w:author="Yulin HE" w:date="2017-08-11T16:11:00Z">
            <w:rPr>
              <w:rFonts w:ascii="Century Gothic" w:hAnsi="Century Gothic"/>
            </w:rPr>
          </w:rPrChange>
        </w:rPr>
        <w:t>办法而颁布的实施细则或规定；</w:t>
      </w:r>
    </w:p>
    <w:p w:rsidR="00CA180F" w:rsidRPr="00664D22" w:rsidRDefault="005C03A6">
      <w:pPr>
        <w:rPr>
          <w:rFonts w:ascii="Century Gothic" w:hAnsi="Century Gothic"/>
          <w:b/>
          <w:rPrChange w:id="26" w:author="Yulin HE" w:date="2017-08-11T16:11:00Z">
            <w:rPr>
              <w:rFonts w:ascii="Century Gothic" w:hAnsi="Century Gothic"/>
            </w:rPr>
          </w:rPrChange>
        </w:rPr>
      </w:pPr>
      <w:r w:rsidRPr="00664D22">
        <w:rPr>
          <w:rFonts w:ascii="Century Gothic" w:hAnsi="Century Gothic" w:hint="eastAsia"/>
          <w:b/>
          <w:rPrChange w:id="27" w:author="Yulin HE" w:date="2017-08-11T16:11:00Z">
            <w:rPr>
              <w:rFonts w:ascii="Century Gothic" w:hAnsi="Century Gothic" w:hint="eastAsia"/>
            </w:rPr>
          </w:rPrChange>
        </w:rPr>
        <w:t>1.3.4</w:t>
      </w:r>
      <w:del w:id="28" w:author="Yulin HE" w:date="2017-08-11T16:11:00Z">
        <w:r w:rsidRPr="00664D22" w:rsidDel="00664D22">
          <w:rPr>
            <w:rFonts w:ascii="Century Gothic" w:hAnsi="Century Gothic" w:hint="eastAsia"/>
            <w:b/>
            <w:rPrChange w:id="29" w:author="Yulin HE" w:date="2017-08-11T16:11:00Z">
              <w:rPr>
                <w:rFonts w:ascii="Century Gothic" w:hAnsi="Century Gothic" w:hint="eastAsia"/>
              </w:rPr>
            </w:rPrChange>
          </w:rPr>
          <w:tab/>
        </w:r>
      </w:del>
      <w:ins w:id="30" w:author="Yulin HE" w:date="2017-08-11T16:11:00Z">
        <w:r w:rsidR="00664D22">
          <w:rPr>
            <w:rFonts w:ascii="Century Gothic" w:hAnsi="Century Gothic" w:hint="eastAsia"/>
            <w:b/>
          </w:rPr>
          <w:t xml:space="preserve"> </w:t>
        </w:r>
      </w:ins>
      <w:r w:rsidRPr="00664D22">
        <w:rPr>
          <w:rFonts w:ascii="Century Gothic" w:hAnsi="Century Gothic"/>
          <w:b/>
          <w:rPrChange w:id="31" w:author="Yulin HE" w:date="2017-08-11T16:11:00Z">
            <w:rPr>
              <w:rFonts w:ascii="Century Gothic" w:hAnsi="Century Gothic"/>
            </w:rPr>
          </w:rPrChange>
        </w:rPr>
        <w:t>建设项目的可行性研究报告或设计文件；</w:t>
      </w:r>
    </w:p>
    <w:p w:rsidR="00CA180F" w:rsidRPr="00664D22" w:rsidRDefault="005C03A6">
      <w:pPr>
        <w:rPr>
          <w:rFonts w:ascii="Century Gothic" w:hAnsi="Century Gothic"/>
          <w:b/>
          <w:rPrChange w:id="32" w:author="Yulin HE" w:date="2017-08-11T16:11:00Z">
            <w:rPr>
              <w:rFonts w:ascii="Century Gothic" w:hAnsi="Century Gothic"/>
            </w:rPr>
          </w:rPrChange>
        </w:rPr>
      </w:pPr>
      <w:r w:rsidRPr="00664D22">
        <w:rPr>
          <w:rFonts w:ascii="Century Gothic" w:hAnsi="Century Gothic" w:hint="eastAsia"/>
          <w:b/>
          <w:rPrChange w:id="33" w:author="Yulin HE" w:date="2017-08-11T16:11:00Z">
            <w:rPr>
              <w:rFonts w:ascii="Century Gothic" w:hAnsi="Century Gothic" w:hint="eastAsia"/>
            </w:rPr>
          </w:rPrChange>
        </w:rPr>
        <w:t>1.3.5</w:t>
      </w:r>
      <w:del w:id="34" w:author="Yulin HE" w:date="2017-08-11T16:11:00Z">
        <w:r w:rsidRPr="00664D22" w:rsidDel="00664D22">
          <w:rPr>
            <w:rFonts w:ascii="Century Gothic" w:hAnsi="Century Gothic" w:hint="eastAsia"/>
            <w:b/>
            <w:rPrChange w:id="35" w:author="Yulin HE" w:date="2017-08-11T16:11:00Z">
              <w:rPr>
                <w:rFonts w:ascii="Century Gothic" w:hAnsi="Century Gothic" w:hint="eastAsia"/>
              </w:rPr>
            </w:rPrChange>
          </w:rPr>
          <w:tab/>
        </w:r>
      </w:del>
      <w:ins w:id="36" w:author="Yulin HE" w:date="2017-08-11T16:11:00Z">
        <w:r w:rsidR="00664D22">
          <w:rPr>
            <w:rFonts w:ascii="Century Gothic" w:hAnsi="Century Gothic" w:hint="eastAsia"/>
            <w:b/>
          </w:rPr>
          <w:t xml:space="preserve"> </w:t>
        </w:r>
      </w:ins>
      <w:r w:rsidRPr="00664D22">
        <w:rPr>
          <w:rFonts w:ascii="Century Gothic" w:hAnsi="Century Gothic"/>
          <w:b/>
          <w:rPrChange w:id="37" w:author="Yulin HE" w:date="2017-08-11T16:11:00Z">
            <w:rPr>
              <w:rFonts w:ascii="Century Gothic" w:hAnsi="Century Gothic"/>
            </w:rPr>
          </w:rPrChange>
        </w:rPr>
        <w:t>评价大纲及其审查意见或审批文件。</w:t>
      </w:r>
    </w:p>
    <w:p w:rsidR="00CA180F" w:rsidRDefault="005C03A6">
      <w:pPr>
        <w:spacing w:beforeLines="50" w:before="156" w:afterLines="50" w:after="156"/>
        <w:rPr>
          <w:rFonts w:ascii="Century Gothic" w:hAnsi="Century Gothic"/>
          <w:b/>
        </w:rPr>
      </w:pPr>
      <w:r>
        <w:rPr>
          <w:rFonts w:ascii="Century Gothic" w:hAnsi="Century Gothic" w:hint="eastAsia"/>
          <w:b/>
        </w:rPr>
        <w:t>1.4</w:t>
      </w:r>
      <w:del w:id="38" w:author="Yulin HE" w:date="2017-08-11T16:12:00Z">
        <w:r w:rsidDel="00664D22">
          <w:rPr>
            <w:rFonts w:ascii="Century Gothic" w:hAnsi="Century Gothic" w:hint="eastAsia"/>
            <w:b/>
          </w:rPr>
          <w:delText xml:space="preserve"> </w:delText>
        </w:r>
        <w:r w:rsidDel="00664D22">
          <w:rPr>
            <w:rFonts w:ascii="Century Gothic" w:hAnsi="Century Gothic" w:hint="eastAsia"/>
            <w:b/>
          </w:rPr>
          <w:tab/>
        </w:r>
      </w:del>
      <w:ins w:id="39" w:author="Yulin HE" w:date="2017-08-11T16:12:00Z">
        <w:r w:rsidR="00664D22">
          <w:rPr>
            <w:rFonts w:ascii="Century Gothic" w:hAnsi="Century Gothic" w:hint="eastAsia"/>
            <w:b/>
          </w:rPr>
          <w:t xml:space="preserve"> </w:t>
        </w:r>
      </w:ins>
      <w:r>
        <w:rPr>
          <w:rFonts w:ascii="Century Gothic" w:hAnsi="Century Gothic"/>
          <w:b/>
        </w:rPr>
        <w:t>评价标准</w:t>
      </w:r>
    </w:p>
    <w:p w:rsidR="00CA180F" w:rsidRDefault="005C03A6">
      <w:pPr>
        <w:rPr>
          <w:rFonts w:ascii="Century Gothic" w:hAnsi="Century Gothic"/>
        </w:rPr>
      </w:pPr>
      <w:r>
        <w:rPr>
          <w:rFonts w:ascii="Century Gothic" w:hAnsi="Century Gothic"/>
        </w:rPr>
        <w:t>在环境影响报告书中应列出当地环境保护部门根据当地的环境情况确定的环保标准。当标准中分类或分级别时，应指出执行哪一类或哪一级。评价标准一般应包括大气环境、水环境、土壤、环境噪声等环境质量标准，以及污染物排放标准。</w:t>
      </w:r>
    </w:p>
    <w:p w:rsidR="00CA180F" w:rsidRDefault="005C03A6">
      <w:pPr>
        <w:spacing w:beforeLines="50" w:before="156" w:afterLines="50" w:after="156"/>
        <w:rPr>
          <w:rFonts w:ascii="Century Gothic" w:hAnsi="Century Gothic"/>
          <w:b/>
        </w:rPr>
      </w:pPr>
      <w:r>
        <w:rPr>
          <w:rFonts w:ascii="Century Gothic" w:hAnsi="Century Gothic" w:hint="eastAsia"/>
          <w:b/>
        </w:rPr>
        <w:t>1.5</w:t>
      </w:r>
      <w:del w:id="40" w:author="Yulin HE" w:date="2017-08-11T16:11:00Z">
        <w:r w:rsidDel="00664D22">
          <w:rPr>
            <w:rFonts w:ascii="Century Gothic" w:hAnsi="Century Gothic" w:hint="eastAsia"/>
            <w:b/>
          </w:rPr>
          <w:tab/>
        </w:r>
      </w:del>
      <w:ins w:id="41" w:author="Yulin HE" w:date="2017-08-11T16:11:00Z">
        <w:r w:rsidR="00664D22">
          <w:rPr>
            <w:rFonts w:ascii="Century Gothic" w:hAnsi="Century Gothic" w:hint="eastAsia"/>
            <w:b/>
          </w:rPr>
          <w:t xml:space="preserve"> </w:t>
        </w:r>
      </w:ins>
      <w:r>
        <w:rPr>
          <w:rFonts w:ascii="Century Gothic" w:hAnsi="Century Gothic"/>
          <w:b/>
        </w:rPr>
        <w:t>评价范围</w:t>
      </w:r>
    </w:p>
    <w:p w:rsidR="00CA180F" w:rsidRDefault="005C03A6">
      <w:pPr>
        <w:rPr>
          <w:rFonts w:ascii="Century Gothic" w:hAnsi="Century Gothic"/>
        </w:rPr>
      </w:pPr>
      <w:r>
        <w:rPr>
          <w:rFonts w:ascii="Century Gothic" w:hAnsi="Century Gothic"/>
        </w:rPr>
        <w:t>评价范围可按空气环境、地表水环境、地下水环境、环境噪声、土壤及生态环境分别列出，并应简述评价范围确定的理由。应给出评价范围的评价地图。</w:t>
      </w:r>
    </w:p>
    <w:p w:rsidR="00CA180F" w:rsidRDefault="005C03A6">
      <w:pPr>
        <w:spacing w:beforeLines="50" w:before="156" w:afterLines="50" w:after="156"/>
        <w:rPr>
          <w:rFonts w:ascii="Century Gothic" w:hAnsi="Century Gothic"/>
          <w:b/>
        </w:rPr>
      </w:pPr>
      <w:r>
        <w:rPr>
          <w:rFonts w:ascii="Century Gothic" w:hAnsi="Century Gothic" w:hint="eastAsia"/>
          <w:b/>
        </w:rPr>
        <w:t>1.6</w:t>
      </w:r>
      <w:del w:id="42" w:author="Yulin HE" w:date="2017-08-11T16:12:00Z">
        <w:r w:rsidDel="00664D22">
          <w:rPr>
            <w:rFonts w:ascii="Century Gothic" w:hAnsi="Century Gothic" w:hint="eastAsia"/>
            <w:b/>
          </w:rPr>
          <w:tab/>
        </w:r>
      </w:del>
      <w:ins w:id="43" w:author="Yulin HE" w:date="2017-08-11T16:12:00Z">
        <w:r w:rsidR="00664D22">
          <w:rPr>
            <w:rFonts w:ascii="Century Gothic" w:hAnsi="Century Gothic" w:hint="eastAsia"/>
            <w:b/>
          </w:rPr>
          <w:t xml:space="preserve"> </w:t>
        </w:r>
      </w:ins>
      <w:r>
        <w:rPr>
          <w:rFonts w:ascii="Century Gothic" w:hAnsi="Century Gothic"/>
          <w:b/>
        </w:rPr>
        <w:t>污染控制及环境保护目标</w:t>
      </w:r>
    </w:p>
    <w:p w:rsidR="00CA180F" w:rsidRDefault="005C03A6">
      <w:pPr>
        <w:rPr>
          <w:rFonts w:ascii="Century Gothic" w:hAnsi="Century Gothic"/>
        </w:rPr>
      </w:pPr>
      <w:r>
        <w:rPr>
          <w:rFonts w:ascii="Century Gothic" w:hAnsi="Century Gothic"/>
        </w:rPr>
        <w:t>应指出建设项目中有没有需要特别加以控制的污染源，主要是排放量特别大或排放污染物毒性很大的污染源。</w:t>
      </w:r>
    </w:p>
    <w:p w:rsidR="00CA180F" w:rsidRDefault="005C03A6">
      <w:pPr>
        <w:rPr>
          <w:rFonts w:ascii="Century Gothic" w:hAnsi="Century Gothic"/>
        </w:rPr>
      </w:pPr>
      <w:r>
        <w:rPr>
          <w:rFonts w:ascii="Century Gothic" w:hAnsi="Century Gothic"/>
        </w:rPr>
        <w:t>应指出评价范围内有没有需要特别保护的重点目标，如特殊住宅、自然保护区、疗养院、文物古迹、风景旅游区等。指出在</w:t>
      </w:r>
      <w:proofErr w:type="gramStart"/>
      <w:r>
        <w:rPr>
          <w:rFonts w:ascii="Century Gothic" w:hAnsi="Century Gothic"/>
        </w:rPr>
        <w:t>评价区内需</w:t>
      </w:r>
      <w:proofErr w:type="gramEnd"/>
      <w:r>
        <w:rPr>
          <w:rFonts w:ascii="Century Gothic" w:hAnsi="Century Gothic"/>
        </w:rPr>
        <w:t>要保护的目标，如人群、森林、草场、农作物等。</w:t>
      </w:r>
    </w:p>
    <w:p w:rsidR="00CA180F" w:rsidRDefault="005C03A6">
      <w:pPr>
        <w:spacing w:beforeLines="50" w:before="156" w:afterLines="50" w:after="156"/>
        <w:jc w:val="center"/>
        <w:rPr>
          <w:rFonts w:ascii="Century Gothic" w:hAnsi="Century Gothic"/>
          <w:b/>
          <w:sz w:val="28"/>
          <w:szCs w:val="28"/>
        </w:rPr>
      </w:pPr>
      <w:r>
        <w:rPr>
          <w:rFonts w:ascii="Century Gothic" w:hAnsi="Century Gothic"/>
          <w:b/>
          <w:sz w:val="28"/>
          <w:szCs w:val="28"/>
        </w:rPr>
        <w:t>2</w:t>
      </w:r>
      <w:r>
        <w:rPr>
          <w:rFonts w:ascii="Century Gothic" w:hAnsi="Century Gothic"/>
          <w:b/>
          <w:sz w:val="28"/>
          <w:szCs w:val="28"/>
        </w:rPr>
        <w:t>、建设项目概况</w:t>
      </w:r>
    </w:p>
    <w:p w:rsidR="00CA180F" w:rsidRDefault="005C03A6">
      <w:pPr>
        <w:rPr>
          <w:rFonts w:ascii="Century Gothic" w:hAnsi="Century Gothic"/>
        </w:rPr>
      </w:pPr>
      <w:r>
        <w:rPr>
          <w:rFonts w:ascii="Century Gothic" w:hAnsi="Century Gothic"/>
        </w:rPr>
        <w:t>应介绍建设项目规模、生产工艺水平、产品方案、原料、材料及用水量、污染物排放量、环保措施，进行工程环境影响因素分析。</w:t>
      </w:r>
    </w:p>
    <w:p w:rsidR="00CA180F" w:rsidRDefault="005C03A6">
      <w:pPr>
        <w:spacing w:beforeLines="50" w:before="156" w:afterLines="50" w:after="156"/>
        <w:rPr>
          <w:rFonts w:ascii="Century Gothic" w:hAnsi="Century Gothic"/>
          <w:b/>
        </w:rPr>
      </w:pPr>
      <w:r>
        <w:rPr>
          <w:rFonts w:ascii="Century Gothic" w:hAnsi="Century Gothic" w:hint="eastAsia"/>
          <w:b/>
        </w:rPr>
        <w:t>2.1</w:t>
      </w:r>
      <w:del w:id="44" w:author="Yulin HE" w:date="2017-08-11T16:12:00Z">
        <w:r w:rsidDel="00664D22">
          <w:rPr>
            <w:rFonts w:ascii="Century Gothic" w:hAnsi="Century Gothic" w:hint="eastAsia"/>
            <w:b/>
          </w:rPr>
          <w:tab/>
        </w:r>
      </w:del>
      <w:ins w:id="45" w:author="Yulin HE" w:date="2017-08-11T16:12:00Z">
        <w:r w:rsidR="00664D22">
          <w:rPr>
            <w:rFonts w:ascii="Century Gothic" w:hAnsi="Century Gothic" w:hint="eastAsia"/>
            <w:b/>
          </w:rPr>
          <w:t xml:space="preserve"> </w:t>
        </w:r>
      </w:ins>
      <w:r>
        <w:rPr>
          <w:rFonts w:ascii="Century Gothic" w:hAnsi="Century Gothic"/>
          <w:b/>
        </w:rPr>
        <w:t>建设规模</w:t>
      </w:r>
    </w:p>
    <w:p w:rsidR="00CA180F" w:rsidRDefault="005C03A6">
      <w:pPr>
        <w:rPr>
          <w:rFonts w:ascii="Century Gothic" w:hAnsi="Century Gothic"/>
        </w:rPr>
      </w:pPr>
      <w:r>
        <w:rPr>
          <w:rFonts w:ascii="Century Gothic" w:hAnsi="Century Gothic"/>
        </w:rPr>
        <w:t>建设项目的名称、建设性质、厂址的地理位置、产品、产量、总投资、利税、资金回收年限、占地面积、土地利用情况、建设项目平面布置、职工人数、全员劳动生产率。如果是扩建、改建项目，应说明原有规模。</w:t>
      </w:r>
    </w:p>
    <w:p w:rsidR="00CA180F" w:rsidRDefault="005C03A6">
      <w:pPr>
        <w:spacing w:beforeLines="50" w:before="156" w:afterLines="50" w:after="156"/>
        <w:rPr>
          <w:rFonts w:ascii="Century Gothic" w:hAnsi="Century Gothic"/>
          <w:b/>
        </w:rPr>
      </w:pPr>
      <w:r>
        <w:rPr>
          <w:rFonts w:ascii="Century Gothic" w:hAnsi="Century Gothic" w:hint="eastAsia"/>
          <w:b/>
        </w:rPr>
        <w:t>2.2</w:t>
      </w:r>
      <w:del w:id="46" w:author="Yulin HE" w:date="2017-08-11T16:12:00Z">
        <w:r w:rsidDel="00664D22">
          <w:rPr>
            <w:rFonts w:ascii="Century Gothic" w:hAnsi="Century Gothic" w:hint="eastAsia"/>
            <w:b/>
          </w:rPr>
          <w:tab/>
        </w:r>
      </w:del>
      <w:ins w:id="47" w:author="Yulin HE" w:date="2017-08-11T16:12:00Z">
        <w:r w:rsidR="00664D22">
          <w:rPr>
            <w:rFonts w:ascii="Century Gothic" w:hAnsi="Century Gothic" w:hint="eastAsia"/>
            <w:b/>
          </w:rPr>
          <w:t xml:space="preserve"> </w:t>
        </w:r>
      </w:ins>
      <w:r>
        <w:rPr>
          <w:rFonts w:ascii="Century Gothic" w:hAnsi="Century Gothic"/>
          <w:b/>
        </w:rPr>
        <w:t>生产工艺简介</w:t>
      </w:r>
    </w:p>
    <w:p w:rsidR="00CA180F" w:rsidRDefault="005C03A6">
      <w:pPr>
        <w:rPr>
          <w:rFonts w:ascii="Century Gothic" w:hAnsi="Century Gothic"/>
        </w:rPr>
      </w:pPr>
      <w:r>
        <w:rPr>
          <w:rFonts w:ascii="Century Gothic" w:hAnsi="Century Gothic"/>
        </w:rPr>
        <w:t>建设项目的类型不同，其生产工艺也不尽相同。生产工艺介绍应按照产品生产方案分别介绍。要介绍每一个产品生产方案的投入产出的全过程。从原料的投入、经过多少次加工、加工的性质、排出什么污染物及数量如何、最终得到什么产品。在生产工艺介绍中，凡是重要的化学反应方程式，均应列出，应给出生产工艺流程图。应对生产工艺的先进性进行说明。对扩建、改建项目，还应对原有的生产工艺、设备及污染防治措施进行分析。</w:t>
      </w:r>
    </w:p>
    <w:p w:rsidR="00CA180F" w:rsidRDefault="005C03A6">
      <w:pPr>
        <w:spacing w:beforeLines="50" w:before="156" w:afterLines="50" w:after="156"/>
        <w:rPr>
          <w:rFonts w:ascii="Century Gothic" w:hAnsi="Century Gothic"/>
          <w:b/>
        </w:rPr>
      </w:pPr>
      <w:r>
        <w:rPr>
          <w:rFonts w:ascii="Century Gothic" w:hAnsi="Century Gothic" w:hint="eastAsia"/>
          <w:b/>
        </w:rPr>
        <w:t>2.3</w:t>
      </w:r>
      <w:del w:id="48" w:author="Yulin HE" w:date="2017-08-11T16:12:00Z">
        <w:r w:rsidDel="00664D22">
          <w:rPr>
            <w:rFonts w:ascii="Century Gothic" w:hAnsi="Century Gothic" w:hint="eastAsia"/>
            <w:b/>
          </w:rPr>
          <w:tab/>
        </w:r>
      </w:del>
      <w:ins w:id="49" w:author="Yulin HE" w:date="2017-08-11T16:12:00Z">
        <w:r w:rsidR="00664D22">
          <w:rPr>
            <w:rFonts w:ascii="Century Gothic" w:hAnsi="Century Gothic" w:hint="eastAsia"/>
            <w:b/>
          </w:rPr>
          <w:t xml:space="preserve"> </w:t>
        </w:r>
      </w:ins>
      <w:r>
        <w:rPr>
          <w:rFonts w:ascii="Century Gothic" w:hAnsi="Century Gothic"/>
          <w:b/>
        </w:rPr>
        <w:t>原料、燃料及用水量</w:t>
      </w:r>
    </w:p>
    <w:p w:rsidR="00CA180F" w:rsidRDefault="005C03A6">
      <w:pPr>
        <w:rPr>
          <w:rFonts w:ascii="Century Gothic" w:hAnsi="Century Gothic"/>
        </w:rPr>
      </w:pPr>
      <w:r>
        <w:rPr>
          <w:rFonts w:ascii="Century Gothic" w:hAnsi="Century Gothic"/>
        </w:rPr>
        <w:lastRenderedPageBreak/>
        <w:t>应给出原料、燃料的组成成分及百分含量，以表列出原料、燃料、用水量的消耗量，并给出物料平衡图和水量平衡图。</w:t>
      </w:r>
    </w:p>
    <w:p w:rsidR="00CA180F" w:rsidRDefault="005C03A6">
      <w:pPr>
        <w:spacing w:beforeLines="50" w:before="156" w:afterLines="50" w:after="156"/>
        <w:rPr>
          <w:rFonts w:ascii="Century Gothic" w:hAnsi="Century Gothic"/>
          <w:b/>
        </w:rPr>
      </w:pPr>
      <w:r>
        <w:rPr>
          <w:rFonts w:ascii="Century Gothic" w:hAnsi="Century Gothic" w:hint="eastAsia"/>
          <w:b/>
        </w:rPr>
        <w:t>2.4</w:t>
      </w:r>
      <w:del w:id="50" w:author="Yulin HE" w:date="2017-08-11T16:12:00Z">
        <w:r w:rsidDel="00664D22">
          <w:rPr>
            <w:rFonts w:ascii="Century Gothic" w:hAnsi="Century Gothic" w:hint="eastAsia"/>
            <w:b/>
          </w:rPr>
          <w:tab/>
        </w:r>
      </w:del>
      <w:ins w:id="51" w:author="Yulin HE" w:date="2017-08-11T16:12:00Z">
        <w:r w:rsidR="00664D22">
          <w:rPr>
            <w:rFonts w:ascii="Century Gothic" w:hAnsi="Century Gothic" w:hint="eastAsia"/>
            <w:b/>
          </w:rPr>
          <w:t xml:space="preserve"> </w:t>
        </w:r>
      </w:ins>
      <w:r>
        <w:rPr>
          <w:rFonts w:ascii="Century Gothic" w:hAnsi="Century Gothic"/>
          <w:b/>
        </w:rPr>
        <w:t>污染物排放情况</w:t>
      </w:r>
    </w:p>
    <w:p w:rsidR="00CA180F" w:rsidRDefault="005C03A6">
      <w:pPr>
        <w:rPr>
          <w:rFonts w:ascii="Century Gothic" w:hAnsi="Century Gothic"/>
        </w:rPr>
      </w:pPr>
      <w:r>
        <w:rPr>
          <w:rFonts w:ascii="Century Gothic" w:hAnsi="Century Gothic"/>
        </w:rPr>
        <w:t>应列出建设项目建成投产后，各污染源排放的废气、废水、废渣的数量，以及排放方式和排放去向。当有放射性物质排放时，应给出种类、剂量、来源、去向。对设备噪声源应给出设备噪声功率级，对振动源应给出振动级，并说明噪声源在厂区内的位置及距离厂界的距离。对于扩建、改建项目，应列出技术改造前后的污染物排放量的变化情况，包括污染物的种类和数量。</w:t>
      </w:r>
    </w:p>
    <w:p w:rsidR="00CA180F" w:rsidRDefault="005C03A6">
      <w:pPr>
        <w:spacing w:beforeLines="50" w:before="156" w:afterLines="50" w:after="156"/>
        <w:rPr>
          <w:rFonts w:ascii="Century Gothic" w:hAnsi="Century Gothic"/>
          <w:b/>
        </w:rPr>
      </w:pPr>
      <w:r>
        <w:rPr>
          <w:rFonts w:ascii="Century Gothic" w:hAnsi="Century Gothic" w:hint="eastAsia"/>
          <w:b/>
        </w:rPr>
        <w:t>2.5</w:t>
      </w:r>
      <w:del w:id="52" w:author="Yulin HE" w:date="2017-08-11T16:12:00Z">
        <w:r w:rsidDel="00664D22">
          <w:rPr>
            <w:rFonts w:ascii="Century Gothic" w:hAnsi="Century Gothic" w:hint="eastAsia"/>
            <w:b/>
          </w:rPr>
          <w:tab/>
        </w:r>
      </w:del>
      <w:ins w:id="53" w:author="Yulin HE" w:date="2017-08-11T16:12:00Z">
        <w:r w:rsidR="00664D22">
          <w:rPr>
            <w:rFonts w:ascii="Century Gothic" w:hAnsi="Century Gothic" w:hint="eastAsia"/>
            <w:b/>
          </w:rPr>
          <w:t xml:space="preserve"> </w:t>
        </w:r>
      </w:ins>
      <w:r>
        <w:rPr>
          <w:rFonts w:ascii="Century Gothic" w:hAnsi="Century Gothic"/>
          <w:b/>
        </w:rPr>
        <w:t>拟采取的环保措施</w:t>
      </w:r>
    </w:p>
    <w:p w:rsidR="00CA180F" w:rsidRDefault="005C03A6">
      <w:pPr>
        <w:rPr>
          <w:rFonts w:ascii="Century Gothic" w:hAnsi="Century Gothic"/>
        </w:rPr>
      </w:pPr>
      <w:r>
        <w:rPr>
          <w:rFonts w:ascii="Century Gothic" w:hAnsi="Century Gothic"/>
        </w:rPr>
        <w:t>对建设项目拟采取的废气和废水治理方案、工艺流程、主要设备、处理效果、处理后排放的污染物是否达到排放标准，投资及运行费用等要详细介绍。还要介绍固体废物的综合利用、处置方案及去向。</w:t>
      </w:r>
    </w:p>
    <w:p w:rsidR="00CA180F" w:rsidRDefault="005C03A6">
      <w:pPr>
        <w:spacing w:beforeLines="50" w:before="156" w:afterLines="50" w:after="156"/>
        <w:rPr>
          <w:rFonts w:ascii="Century Gothic" w:hAnsi="Century Gothic"/>
          <w:b/>
        </w:rPr>
      </w:pPr>
      <w:r>
        <w:rPr>
          <w:rFonts w:ascii="Century Gothic" w:hAnsi="Century Gothic" w:hint="eastAsia"/>
          <w:b/>
        </w:rPr>
        <w:t>2.6</w:t>
      </w:r>
      <w:del w:id="54" w:author="Yulin HE" w:date="2017-08-11T16:12:00Z">
        <w:r w:rsidDel="00664D22">
          <w:rPr>
            <w:rFonts w:ascii="Century Gothic" w:hAnsi="Century Gothic" w:hint="eastAsia"/>
            <w:b/>
          </w:rPr>
          <w:tab/>
        </w:r>
      </w:del>
      <w:ins w:id="55" w:author="Yulin HE" w:date="2017-08-11T16:12:00Z">
        <w:r w:rsidR="00664D22">
          <w:rPr>
            <w:rFonts w:ascii="Century Gothic" w:hAnsi="Century Gothic" w:hint="eastAsia"/>
            <w:b/>
          </w:rPr>
          <w:t xml:space="preserve"> </w:t>
        </w:r>
      </w:ins>
      <w:r>
        <w:rPr>
          <w:rFonts w:ascii="Century Gothic" w:hAnsi="Century Gothic"/>
          <w:b/>
        </w:rPr>
        <w:t>工程环境影响因素分析</w:t>
      </w:r>
    </w:p>
    <w:p w:rsidR="00CA180F" w:rsidRDefault="005C03A6">
      <w:pPr>
        <w:rPr>
          <w:rFonts w:ascii="Century Gothic" w:hAnsi="Century Gothic"/>
        </w:rPr>
      </w:pPr>
      <w:r>
        <w:rPr>
          <w:rFonts w:ascii="Century Gothic" w:hAnsi="Century Gothic"/>
        </w:rPr>
        <w:t>根据污染源、污染物的排放情况及环境背景状况，分析污染物可能影响环境的各个方面，将其主要影响作为环境影响预测的重要内容。</w:t>
      </w:r>
    </w:p>
    <w:p w:rsidR="00CA180F" w:rsidRDefault="005C03A6">
      <w:pPr>
        <w:spacing w:beforeLines="50" w:before="156" w:afterLines="50" w:after="156"/>
        <w:jc w:val="center"/>
        <w:rPr>
          <w:rFonts w:ascii="Century Gothic" w:hAnsi="Century Gothic"/>
        </w:rPr>
      </w:pPr>
      <w:r>
        <w:rPr>
          <w:rFonts w:ascii="Century Gothic" w:hAnsi="Century Gothic"/>
          <w:b/>
          <w:sz w:val="28"/>
          <w:szCs w:val="28"/>
        </w:rPr>
        <w:t>3</w:t>
      </w:r>
      <w:r>
        <w:rPr>
          <w:rFonts w:ascii="Century Gothic" w:hAnsi="Century Gothic"/>
          <w:b/>
          <w:sz w:val="28"/>
          <w:szCs w:val="28"/>
        </w:rPr>
        <w:t>、环境概况</w:t>
      </w:r>
    </w:p>
    <w:p w:rsidR="00CA180F" w:rsidRDefault="005C03A6">
      <w:pPr>
        <w:spacing w:beforeLines="50" w:before="156" w:afterLines="50" w:after="156"/>
        <w:rPr>
          <w:rFonts w:ascii="Century Gothic" w:hAnsi="Century Gothic"/>
          <w:b/>
        </w:rPr>
      </w:pPr>
      <w:r>
        <w:rPr>
          <w:rFonts w:ascii="Century Gothic" w:hAnsi="Century Gothic" w:hint="eastAsia"/>
          <w:b/>
        </w:rPr>
        <w:t>3.1</w:t>
      </w:r>
      <w:del w:id="56" w:author="Yulin HE" w:date="2017-08-11T16:12:00Z">
        <w:r w:rsidDel="00664D22">
          <w:rPr>
            <w:rFonts w:ascii="Century Gothic" w:hAnsi="Century Gothic" w:hint="eastAsia"/>
            <w:b/>
          </w:rPr>
          <w:tab/>
        </w:r>
      </w:del>
      <w:ins w:id="57" w:author="Yulin HE" w:date="2017-08-11T16:12:00Z">
        <w:r w:rsidR="00664D22">
          <w:rPr>
            <w:rFonts w:ascii="Century Gothic" w:hAnsi="Century Gothic" w:hint="eastAsia"/>
            <w:b/>
          </w:rPr>
          <w:t xml:space="preserve"> </w:t>
        </w:r>
      </w:ins>
      <w:r>
        <w:rPr>
          <w:rFonts w:ascii="Century Gothic" w:hAnsi="Century Gothic"/>
          <w:b/>
        </w:rPr>
        <w:t>自然环境状况调查</w:t>
      </w:r>
    </w:p>
    <w:p w:rsidR="00CA180F" w:rsidRPr="00664D22" w:rsidRDefault="005C03A6">
      <w:pPr>
        <w:rPr>
          <w:rFonts w:ascii="Century Gothic" w:hAnsi="Century Gothic"/>
          <w:b/>
          <w:rPrChange w:id="58" w:author="Yulin HE" w:date="2017-08-11T16:12:00Z">
            <w:rPr>
              <w:rFonts w:ascii="Century Gothic" w:hAnsi="Century Gothic"/>
            </w:rPr>
          </w:rPrChange>
        </w:rPr>
      </w:pPr>
      <w:r w:rsidRPr="00664D22">
        <w:rPr>
          <w:rFonts w:ascii="Century Gothic" w:hAnsi="Century Gothic" w:hint="eastAsia"/>
          <w:b/>
          <w:rPrChange w:id="59" w:author="Yulin HE" w:date="2017-08-11T16:12:00Z">
            <w:rPr>
              <w:rFonts w:ascii="Century Gothic" w:hAnsi="Century Gothic" w:hint="eastAsia"/>
            </w:rPr>
          </w:rPrChange>
        </w:rPr>
        <w:t>3.1.1</w:t>
      </w:r>
      <w:del w:id="60" w:author="Yulin HE" w:date="2017-08-11T16:12:00Z">
        <w:r w:rsidRPr="00664D22" w:rsidDel="00664D22">
          <w:rPr>
            <w:rFonts w:ascii="Century Gothic" w:hAnsi="Century Gothic" w:hint="eastAsia"/>
            <w:b/>
            <w:rPrChange w:id="61" w:author="Yulin HE" w:date="2017-08-11T16:12:00Z">
              <w:rPr>
                <w:rFonts w:ascii="Century Gothic" w:hAnsi="Century Gothic" w:hint="eastAsia"/>
              </w:rPr>
            </w:rPrChange>
          </w:rPr>
          <w:tab/>
        </w:r>
      </w:del>
      <w:ins w:id="62" w:author="Yulin HE" w:date="2017-08-11T16:12:00Z">
        <w:r w:rsidR="00664D22">
          <w:rPr>
            <w:rFonts w:ascii="Century Gothic" w:hAnsi="Century Gothic" w:hint="eastAsia"/>
            <w:b/>
          </w:rPr>
          <w:t xml:space="preserve"> </w:t>
        </w:r>
      </w:ins>
      <w:r w:rsidRPr="00664D22">
        <w:rPr>
          <w:rFonts w:ascii="Century Gothic" w:hAnsi="Century Gothic"/>
          <w:b/>
          <w:rPrChange w:id="63" w:author="Yulin HE" w:date="2017-08-11T16:12:00Z">
            <w:rPr>
              <w:rFonts w:ascii="Century Gothic" w:hAnsi="Century Gothic"/>
            </w:rPr>
          </w:rPrChange>
        </w:rPr>
        <w:t>自然环境状况调查应包括以下内容：</w:t>
      </w:r>
    </w:p>
    <w:p w:rsidR="00CA180F" w:rsidRPr="00664D22" w:rsidRDefault="005C03A6">
      <w:pPr>
        <w:rPr>
          <w:rFonts w:ascii="Century Gothic" w:hAnsi="Century Gothic"/>
          <w:b/>
          <w:rPrChange w:id="64" w:author="Yulin HE" w:date="2017-08-11T16:12:00Z">
            <w:rPr>
              <w:rFonts w:ascii="Century Gothic" w:hAnsi="Century Gothic"/>
            </w:rPr>
          </w:rPrChange>
        </w:rPr>
      </w:pPr>
      <w:r w:rsidRPr="00664D22">
        <w:rPr>
          <w:rFonts w:ascii="Century Gothic" w:hAnsi="Century Gothic" w:hint="eastAsia"/>
          <w:b/>
          <w:rPrChange w:id="65" w:author="Yulin HE" w:date="2017-08-11T16:12:00Z">
            <w:rPr>
              <w:rFonts w:ascii="Century Gothic" w:hAnsi="Century Gothic" w:hint="eastAsia"/>
            </w:rPr>
          </w:rPrChange>
        </w:rPr>
        <w:t>3.1.2</w:t>
      </w:r>
      <w:del w:id="66" w:author="Yulin HE" w:date="2017-08-11T16:12:00Z">
        <w:r w:rsidRPr="00664D22" w:rsidDel="00664D22">
          <w:rPr>
            <w:rFonts w:ascii="Century Gothic" w:hAnsi="Century Gothic" w:hint="eastAsia"/>
            <w:b/>
            <w:rPrChange w:id="67" w:author="Yulin HE" w:date="2017-08-11T16:12:00Z">
              <w:rPr>
                <w:rFonts w:ascii="Century Gothic" w:hAnsi="Century Gothic" w:hint="eastAsia"/>
              </w:rPr>
            </w:rPrChange>
          </w:rPr>
          <w:tab/>
        </w:r>
      </w:del>
      <w:ins w:id="68" w:author="Yulin HE" w:date="2017-08-11T16:12:00Z">
        <w:r w:rsidR="00664D22">
          <w:rPr>
            <w:rFonts w:ascii="Century Gothic" w:hAnsi="Century Gothic" w:hint="eastAsia"/>
            <w:b/>
          </w:rPr>
          <w:t xml:space="preserve"> </w:t>
        </w:r>
      </w:ins>
      <w:proofErr w:type="gramStart"/>
      <w:r w:rsidRPr="00664D22">
        <w:rPr>
          <w:rFonts w:ascii="Century Gothic" w:hAnsi="Century Gothic"/>
          <w:b/>
          <w:rPrChange w:id="69" w:author="Yulin HE" w:date="2017-08-11T16:12:00Z">
            <w:rPr>
              <w:rFonts w:ascii="Century Gothic" w:hAnsi="Century Gothic"/>
            </w:rPr>
          </w:rPrChange>
        </w:rPr>
        <w:t>评价区</w:t>
      </w:r>
      <w:proofErr w:type="gramEnd"/>
      <w:r w:rsidRPr="00664D22">
        <w:rPr>
          <w:rFonts w:ascii="Century Gothic" w:hAnsi="Century Gothic"/>
          <w:b/>
          <w:rPrChange w:id="70" w:author="Yulin HE" w:date="2017-08-11T16:12:00Z">
            <w:rPr>
              <w:rFonts w:ascii="Century Gothic" w:hAnsi="Century Gothic"/>
            </w:rPr>
          </w:rPrChange>
        </w:rPr>
        <w:t>的地形、地貌、地质概况；</w:t>
      </w:r>
    </w:p>
    <w:p w:rsidR="00CA180F" w:rsidRPr="00664D22" w:rsidRDefault="005C03A6">
      <w:pPr>
        <w:rPr>
          <w:rFonts w:ascii="Century Gothic" w:hAnsi="Century Gothic"/>
          <w:b/>
          <w:rPrChange w:id="71" w:author="Yulin HE" w:date="2017-08-11T16:12:00Z">
            <w:rPr>
              <w:rFonts w:ascii="Century Gothic" w:hAnsi="Century Gothic"/>
            </w:rPr>
          </w:rPrChange>
        </w:rPr>
      </w:pPr>
      <w:r w:rsidRPr="00664D22">
        <w:rPr>
          <w:rFonts w:ascii="Century Gothic" w:hAnsi="Century Gothic" w:hint="eastAsia"/>
          <w:b/>
          <w:rPrChange w:id="72" w:author="Yulin HE" w:date="2017-08-11T16:12:00Z">
            <w:rPr>
              <w:rFonts w:ascii="Century Gothic" w:hAnsi="Century Gothic" w:hint="eastAsia"/>
            </w:rPr>
          </w:rPrChange>
        </w:rPr>
        <w:t>3.1.3</w:t>
      </w:r>
      <w:del w:id="73" w:author="Yulin HE" w:date="2017-08-11T16:12:00Z">
        <w:r w:rsidRPr="00664D22" w:rsidDel="00664D22">
          <w:rPr>
            <w:rFonts w:ascii="Century Gothic" w:hAnsi="Century Gothic" w:hint="eastAsia"/>
            <w:b/>
            <w:rPrChange w:id="74" w:author="Yulin HE" w:date="2017-08-11T16:12:00Z">
              <w:rPr>
                <w:rFonts w:ascii="Century Gothic" w:hAnsi="Century Gothic" w:hint="eastAsia"/>
              </w:rPr>
            </w:rPrChange>
          </w:rPr>
          <w:tab/>
        </w:r>
      </w:del>
      <w:ins w:id="75" w:author="Yulin HE" w:date="2017-08-11T16:12:00Z">
        <w:r w:rsidR="00664D22">
          <w:rPr>
            <w:rFonts w:ascii="Century Gothic" w:hAnsi="Century Gothic" w:hint="eastAsia"/>
            <w:b/>
          </w:rPr>
          <w:t xml:space="preserve"> </w:t>
        </w:r>
      </w:ins>
      <w:r w:rsidRPr="00664D22">
        <w:rPr>
          <w:rFonts w:ascii="Century Gothic" w:hAnsi="Century Gothic"/>
          <w:b/>
          <w:rPrChange w:id="76" w:author="Yulin HE" w:date="2017-08-11T16:12:00Z">
            <w:rPr>
              <w:rFonts w:ascii="Century Gothic" w:hAnsi="Century Gothic"/>
            </w:rPr>
          </w:rPrChange>
        </w:rPr>
        <w:t>评价区内的水文及水文地质情况；</w:t>
      </w:r>
    </w:p>
    <w:p w:rsidR="00CA180F" w:rsidRPr="00664D22" w:rsidRDefault="005C03A6">
      <w:pPr>
        <w:rPr>
          <w:rFonts w:ascii="Century Gothic" w:hAnsi="Century Gothic"/>
          <w:b/>
          <w:rPrChange w:id="77" w:author="Yulin HE" w:date="2017-08-11T16:12:00Z">
            <w:rPr>
              <w:rFonts w:ascii="Century Gothic" w:hAnsi="Century Gothic"/>
            </w:rPr>
          </w:rPrChange>
        </w:rPr>
      </w:pPr>
      <w:r w:rsidRPr="00664D22">
        <w:rPr>
          <w:rFonts w:ascii="Century Gothic" w:hAnsi="Century Gothic" w:hint="eastAsia"/>
          <w:b/>
          <w:rPrChange w:id="78" w:author="Yulin HE" w:date="2017-08-11T16:12:00Z">
            <w:rPr>
              <w:rFonts w:ascii="Century Gothic" w:hAnsi="Century Gothic" w:hint="eastAsia"/>
            </w:rPr>
          </w:rPrChange>
        </w:rPr>
        <w:t>3.1.4</w:t>
      </w:r>
      <w:del w:id="79" w:author="Yulin HE" w:date="2017-08-11T16:12:00Z">
        <w:r w:rsidRPr="00664D22" w:rsidDel="00664D22">
          <w:rPr>
            <w:rFonts w:ascii="Century Gothic" w:hAnsi="Century Gothic" w:hint="eastAsia"/>
            <w:b/>
            <w:rPrChange w:id="80" w:author="Yulin HE" w:date="2017-08-11T16:12:00Z">
              <w:rPr>
                <w:rFonts w:ascii="Century Gothic" w:hAnsi="Century Gothic" w:hint="eastAsia"/>
              </w:rPr>
            </w:rPrChange>
          </w:rPr>
          <w:tab/>
        </w:r>
      </w:del>
      <w:ins w:id="81" w:author="Yulin HE" w:date="2017-08-11T16:12:00Z">
        <w:r w:rsidR="00664D22">
          <w:rPr>
            <w:rFonts w:ascii="Century Gothic" w:hAnsi="Century Gothic" w:hint="eastAsia"/>
            <w:b/>
          </w:rPr>
          <w:t xml:space="preserve"> </w:t>
        </w:r>
      </w:ins>
      <w:r w:rsidRPr="00664D22">
        <w:rPr>
          <w:rFonts w:ascii="Century Gothic" w:hAnsi="Century Gothic"/>
          <w:b/>
          <w:rPrChange w:id="82" w:author="Yulin HE" w:date="2017-08-11T16:12:00Z">
            <w:rPr>
              <w:rFonts w:ascii="Century Gothic" w:hAnsi="Century Gothic"/>
            </w:rPr>
          </w:rPrChange>
        </w:rPr>
        <w:t>气象与气候；</w:t>
      </w:r>
    </w:p>
    <w:p w:rsidR="00CA180F" w:rsidRPr="00664D22" w:rsidRDefault="005C03A6">
      <w:pPr>
        <w:rPr>
          <w:rFonts w:ascii="Century Gothic" w:hAnsi="Century Gothic"/>
          <w:b/>
          <w:rPrChange w:id="83" w:author="Yulin HE" w:date="2017-08-11T16:12:00Z">
            <w:rPr>
              <w:rFonts w:ascii="Century Gothic" w:hAnsi="Century Gothic"/>
            </w:rPr>
          </w:rPrChange>
        </w:rPr>
      </w:pPr>
      <w:r w:rsidRPr="00664D22">
        <w:rPr>
          <w:rFonts w:ascii="Century Gothic" w:hAnsi="Century Gothic" w:hint="eastAsia"/>
          <w:b/>
          <w:rPrChange w:id="84" w:author="Yulin HE" w:date="2017-08-11T16:12:00Z">
            <w:rPr>
              <w:rFonts w:ascii="Century Gothic" w:hAnsi="Century Gothic" w:hint="eastAsia"/>
            </w:rPr>
          </w:rPrChange>
        </w:rPr>
        <w:t>3.1.5</w:t>
      </w:r>
      <w:del w:id="85" w:author="Yulin HE" w:date="2017-08-11T16:12:00Z">
        <w:r w:rsidRPr="00664D22" w:rsidDel="00664D22">
          <w:rPr>
            <w:rFonts w:ascii="Century Gothic" w:hAnsi="Century Gothic" w:hint="eastAsia"/>
            <w:b/>
            <w:rPrChange w:id="86" w:author="Yulin HE" w:date="2017-08-11T16:12:00Z">
              <w:rPr>
                <w:rFonts w:ascii="Century Gothic" w:hAnsi="Century Gothic" w:hint="eastAsia"/>
              </w:rPr>
            </w:rPrChange>
          </w:rPr>
          <w:tab/>
        </w:r>
      </w:del>
      <w:ins w:id="87" w:author="Yulin HE" w:date="2017-08-11T16:12:00Z">
        <w:r w:rsidR="00664D22">
          <w:rPr>
            <w:rFonts w:ascii="Century Gothic" w:hAnsi="Century Gothic" w:hint="eastAsia"/>
            <w:b/>
          </w:rPr>
          <w:t xml:space="preserve"> </w:t>
        </w:r>
      </w:ins>
      <w:r w:rsidRPr="00664D22">
        <w:rPr>
          <w:rFonts w:ascii="Century Gothic" w:hAnsi="Century Gothic"/>
          <w:b/>
          <w:rPrChange w:id="88" w:author="Yulin HE" w:date="2017-08-11T16:12:00Z">
            <w:rPr>
              <w:rFonts w:ascii="Century Gothic" w:hAnsi="Century Gothic"/>
            </w:rPr>
          </w:rPrChange>
        </w:rPr>
        <w:t>土壤及农作物；</w:t>
      </w:r>
    </w:p>
    <w:p w:rsidR="00CA180F" w:rsidRPr="00664D22" w:rsidRDefault="005C03A6">
      <w:pPr>
        <w:rPr>
          <w:rFonts w:ascii="Century Gothic" w:hAnsi="Century Gothic"/>
          <w:b/>
          <w:rPrChange w:id="89" w:author="Yulin HE" w:date="2017-08-11T16:12:00Z">
            <w:rPr>
              <w:rFonts w:ascii="Century Gothic" w:hAnsi="Century Gothic"/>
            </w:rPr>
          </w:rPrChange>
        </w:rPr>
      </w:pPr>
      <w:r w:rsidRPr="00664D22">
        <w:rPr>
          <w:rFonts w:ascii="Century Gothic" w:hAnsi="Century Gothic" w:hint="eastAsia"/>
          <w:b/>
          <w:rPrChange w:id="90" w:author="Yulin HE" w:date="2017-08-11T16:12:00Z">
            <w:rPr>
              <w:rFonts w:ascii="Century Gothic" w:hAnsi="Century Gothic" w:hint="eastAsia"/>
            </w:rPr>
          </w:rPrChange>
        </w:rPr>
        <w:t>3.1.6</w:t>
      </w:r>
      <w:del w:id="91" w:author="Yulin HE" w:date="2017-08-11T16:12:00Z">
        <w:r w:rsidRPr="00664D22" w:rsidDel="00664D22">
          <w:rPr>
            <w:rFonts w:ascii="Century Gothic" w:hAnsi="Century Gothic" w:hint="eastAsia"/>
            <w:b/>
            <w:rPrChange w:id="92" w:author="Yulin HE" w:date="2017-08-11T16:12:00Z">
              <w:rPr>
                <w:rFonts w:ascii="Century Gothic" w:hAnsi="Century Gothic" w:hint="eastAsia"/>
              </w:rPr>
            </w:rPrChange>
          </w:rPr>
          <w:tab/>
        </w:r>
      </w:del>
      <w:ins w:id="93" w:author="Yulin HE" w:date="2017-08-11T16:12:00Z">
        <w:r w:rsidR="00664D22">
          <w:rPr>
            <w:rFonts w:ascii="Century Gothic" w:hAnsi="Century Gothic" w:hint="eastAsia"/>
            <w:b/>
          </w:rPr>
          <w:t xml:space="preserve"> </w:t>
        </w:r>
      </w:ins>
      <w:bookmarkStart w:id="94" w:name="_GoBack"/>
      <w:bookmarkEnd w:id="94"/>
      <w:r w:rsidRPr="00664D22">
        <w:rPr>
          <w:rFonts w:ascii="Century Gothic" w:hAnsi="Century Gothic"/>
          <w:b/>
          <w:rPrChange w:id="95" w:author="Yulin HE" w:date="2017-08-11T16:12:00Z">
            <w:rPr>
              <w:rFonts w:ascii="Century Gothic" w:hAnsi="Century Gothic"/>
            </w:rPr>
          </w:rPrChange>
        </w:rPr>
        <w:t>森林、草原、水产、野生动物、野生植物、矿藏资源等。</w:t>
      </w:r>
    </w:p>
    <w:p w:rsidR="00CA180F" w:rsidRDefault="005C03A6">
      <w:pPr>
        <w:spacing w:beforeLines="50" w:before="156" w:afterLines="50" w:after="156"/>
        <w:rPr>
          <w:del w:id="96" w:author="FEIPENG" w:date="2017-08-11T15:49:00Z"/>
          <w:rFonts w:ascii="Century Gothic" w:hAnsi="Century Gothic"/>
          <w:b/>
        </w:rPr>
      </w:pPr>
      <w:del w:id="97" w:author="FEIPENG" w:date="2017-08-11T15:49:00Z">
        <w:r>
          <w:rPr>
            <w:rFonts w:ascii="Century Gothic" w:hAnsi="Century Gothic" w:hint="eastAsia"/>
            <w:b/>
          </w:rPr>
          <w:delText xml:space="preserve">3.2 </w:delText>
        </w:r>
        <w:r>
          <w:rPr>
            <w:rFonts w:ascii="Century Gothic" w:hAnsi="Century Gothic"/>
            <w:b/>
          </w:rPr>
          <w:delText>社会环境状况调查</w:delText>
        </w:r>
      </w:del>
    </w:p>
    <w:p w:rsidR="00CA180F" w:rsidRDefault="005C03A6">
      <w:pPr>
        <w:rPr>
          <w:del w:id="98" w:author="FEIPENG" w:date="2017-08-11T15:49:00Z"/>
          <w:rFonts w:ascii="Century Gothic" w:hAnsi="Century Gothic"/>
        </w:rPr>
      </w:pPr>
      <w:del w:id="99" w:author="FEIPENG" w:date="2017-08-11T15:49:00Z">
        <w:r>
          <w:rPr>
            <w:rFonts w:ascii="Century Gothic" w:hAnsi="Century Gothic"/>
          </w:rPr>
          <w:delText>评价区内的行政区划，人口分布，人口密度，人口职业构成与文化构成</w:delText>
        </w:r>
        <w:r>
          <w:rPr>
            <w:rFonts w:ascii="Century Gothic" w:hAnsi="Century Gothic" w:hint="eastAsia"/>
          </w:rPr>
          <w:delText>；</w:delText>
        </w:r>
        <w:r>
          <w:rPr>
            <w:rFonts w:ascii="Century Gothic" w:hAnsi="Century Gothic"/>
          </w:rPr>
          <w:delText>现有工矿企业的分布概况及评价区内交通运输情况、文化教育概况、人群健康及地方病情况、自然保护区、风景旅游区、名胜古迹、温泉、疗养区以及重要政治文化设施。</w:delText>
        </w:r>
      </w:del>
    </w:p>
    <w:p w:rsidR="00CA180F" w:rsidRDefault="005C03A6">
      <w:pPr>
        <w:spacing w:beforeLines="50" w:before="156" w:afterLines="50" w:after="156"/>
        <w:rPr>
          <w:rFonts w:ascii="Century Gothic" w:hAnsi="Century Gothic"/>
          <w:b/>
        </w:rPr>
      </w:pPr>
      <w:r>
        <w:rPr>
          <w:rFonts w:ascii="Century Gothic" w:hAnsi="Century Gothic" w:hint="eastAsia"/>
          <w:b/>
        </w:rPr>
        <w:t>3.</w:t>
      </w:r>
      <w:del w:id="100" w:author="FEIPENG" w:date="2017-08-11T15:49:00Z">
        <w:r>
          <w:rPr>
            <w:rFonts w:ascii="Century Gothic" w:hAnsi="Century Gothic" w:hint="eastAsia"/>
            <w:b/>
          </w:rPr>
          <w:delText>3</w:delText>
        </w:r>
      </w:del>
      <w:ins w:id="101" w:author="FEIPENG" w:date="2017-08-11T15:49:00Z">
        <w:r>
          <w:rPr>
            <w:rFonts w:ascii="Century Gothic" w:hAnsi="Century Gothic" w:hint="eastAsia"/>
            <w:b/>
          </w:rPr>
          <w:t>2</w:t>
        </w:r>
      </w:ins>
      <w:r>
        <w:rPr>
          <w:rFonts w:ascii="Century Gothic" w:hAnsi="Century Gothic" w:hint="eastAsia"/>
          <w:b/>
        </w:rPr>
        <w:t xml:space="preserve"> </w:t>
      </w:r>
      <w:proofErr w:type="gramStart"/>
      <w:r>
        <w:rPr>
          <w:rFonts w:ascii="Century Gothic" w:hAnsi="Century Gothic"/>
          <w:b/>
        </w:rPr>
        <w:t>评价区</w:t>
      </w:r>
      <w:proofErr w:type="gramEnd"/>
      <w:r>
        <w:rPr>
          <w:rFonts w:ascii="Century Gothic" w:hAnsi="Century Gothic"/>
          <w:b/>
        </w:rPr>
        <w:t>内环境质量现状调查</w:t>
      </w:r>
    </w:p>
    <w:p w:rsidR="00CA180F" w:rsidRDefault="005C03A6">
      <w:pPr>
        <w:rPr>
          <w:rFonts w:ascii="Century Gothic" w:hAnsi="Century Gothic"/>
        </w:rPr>
      </w:pPr>
      <w:r>
        <w:rPr>
          <w:rFonts w:ascii="Century Gothic" w:hAnsi="Century Gothic"/>
        </w:rPr>
        <w:t>根据当地环境监测部门对</w:t>
      </w:r>
      <w:proofErr w:type="gramStart"/>
      <w:r>
        <w:rPr>
          <w:rFonts w:ascii="Century Gothic" w:hAnsi="Century Gothic"/>
        </w:rPr>
        <w:t>评价区</w:t>
      </w:r>
      <w:proofErr w:type="gramEnd"/>
      <w:r>
        <w:rPr>
          <w:rFonts w:ascii="Century Gothic" w:hAnsi="Century Gothic"/>
        </w:rPr>
        <w:t>附近环境质量的例行监测数据或利用本次环境影响评价的环境质量现状监测数据，对环境空气、地表水、地下水和噪声的环境质量现状进行描述，对照当地环保局确定的有关标准说明厂区周围的环境质量状况。</w:t>
      </w:r>
    </w:p>
    <w:p w:rsidR="00CA180F" w:rsidRDefault="005C03A6">
      <w:pPr>
        <w:spacing w:beforeLines="50" w:before="156" w:afterLines="50" w:after="156"/>
        <w:jc w:val="center"/>
        <w:rPr>
          <w:rFonts w:ascii="Century Gothic" w:hAnsi="Century Gothic"/>
          <w:b/>
          <w:sz w:val="28"/>
          <w:szCs w:val="28"/>
        </w:rPr>
      </w:pPr>
      <w:r>
        <w:rPr>
          <w:rFonts w:ascii="Century Gothic" w:hAnsi="Century Gothic"/>
          <w:b/>
          <w:sz w:val="28"/>
          <w:szCs w:val="28"/>
        </w:rPr>
        <w:t>4</w:t>
      </w:r>
      <w:r>
        <w:rPr>
          <w:rFonts w:ascii="Century Gothic" w:hAnsi="Century Gothic"/>
          <w:b/>
          <w:sz w:val="28"/>
          <w:szCs w:val="28"/>
        </w:rPr>
        <w:t>、污染源调查与评价</w:t>
      </w:r>
    </w:p>
    <w:p w:rsidR="00CA180F" w:rsidRDefault="005C03A6">
      <w:pPr>
        <w:rPr>
          <w:rFonts w:ascii="Century Gothic" w:hAnsi="Century Gothic"/>
        </w:rPr>
      </w:pPr>
      <w:r>
        <w:rPr>
          <w:rFonts w:ascii="Century Gothic" w:hAnsi="Century Gothic"/>
        </w:rPr>
        <w:t>污染源向环境中排放污染物是造成环境污染的根本原因。污染源排放污染物的种类、数量、方式、途径及污染源的类型和位置，直接关系到它的危害对象、范围和程度。因此，污染源调查与评价是环境影响评价的基础工作。说明评价区内污染源调查方法、数据来源、评价方法。分别列表给出评价区内大气污染源、水污染源、废渣污染源的污染物排放量、排放浓度、排放方式、排放途径和去向，评价结果，从而找出评价区内的主要污染源和主要污染物。绘制评价区内污染源分布图。</w:t>
      </w:r>
    </w:p>
    <w:p w:rsidR="00CA180F" w:rsidRDefault="005C03A6">
      <w:pPr>
        <w:spacing w:beforeLines="50" w:before="156" w:afterLines="50" w:after="156"/>
        <w:jc w:val="center"/>
        <w:rPr>
          <w:rFonts w:ascii="Century Gothic" w:hAnsi="Century Gothic"/>
          <w:b/>
          <w:sz w:val="28"/>
          <w:szCs w:val="28"/>
        </w:rPr>
      </w:pPr>
      <w:r>
        <w:rPr>
          <w:rFonts w:ascii="Century Gothic" w:hAnsi="Century Gothic"/>
          <w:b/>
          <w:sz w:val="28"/>
          <w:szCs w:val="28"/>
        </w:rPr>
        <w:t>5</w:t>
      </w:r>
      <w:r>
        <w:rPr>
          <w:rFonts w:ascii="Century Gothic" w:hAnsi="Century Gothic"/>
          <w:b/>
          <w:sz w:val="28"/>
          <w:szCs w:val="28"/>
        </w:rPr>
        <w:t>、环境影响预测与评价</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5.1 </w:t>
      </w:r>
      <w:r>
        <w:rPr>
          <w:rFonts w:ascii="Century Gothic" w:hAnsi="Century Gothic"/>
          <w:b/>
        </w:rPr>
        <w:t>大气环境影响预测与评价</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5.2 </w:t>
      </w:r>
      <w:r>
        <w:rPr>
          <w:rFonts w:ascii="Century Gothic" w:hAnsi="Century Gothic"/>
          <w:b/>
        </w:rPr>
        <w:t>地表水环境影响预测与评价</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5.3 </w:t>
      </w:r>
      <w:r>
        <w:rPr>
          <w:rFonts w:ascii="Century Gothic" w:hAnsi="Century Gothic"/>
          <w:b/>
        </w:rPr>
        <w:t>地下水环境影响预测与评价</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5.4 </w:t>
      </w:r>
      <w:r>
        <w:rPr>
          <w:rFonts w:ascii="Century Gothic" w:hAnsi="Century Gothic"/>
          <w:b/>
        </w:rPr>
        <w:t>噪声环境影响预测及评价</w:t>
      </w:r>
    </w:p>
    <w:p w:rsidR="00CA180F" w:rsidRDefault="005C03A6">
      <w:pPr>
        <w:spacing w:beforeLines="50" w:before="156" w:afterLines="50" w:after="156"/>
        <w:rPr>
          <w:ins w:id="102" w:author="FEIPENG" w:date="2017-08-11T15:50:00Z"/>
          <w:rFonts w:ascii="Century Gothic" w:hAnsi="Century Gothic"/>
          <w:b/>
        </w:rPr>
      </w:pPr>
      <w:r>
        <w:rPr>
          <w:rFonts w:ascii="Century Gothic" w:hAnsi="Century Gothic" w:hint="eastAsia"/>
          <w:b/>
        </w:rPr>
        <w:lastRenderedPageBreak/>
        <w:t xml:space="preserve">5.5 </w:t>
      </w:r>
      <w:r>
        <w:rPr>
          <w:rFonts w:ascii="Century Gothic" w:hAnsi="Century Gothic"/>
          <w:b/>
        </w:rPr>
        <w:t>生态环境影响评价</w:t>
      </w:r>
    </w:p>
    <w:p w:rsidR="00CA180F" w:rsidRDefault="005C03A6">
      <w:pPr>
        <w:spacing w:beforeLines="50" w:before="156" w:afterLines="50" w:after="156"/>
        <w:rPr>
          <w:rFonts w:ascii="Century Gothic" w:hAnsi="Century Gothic"/>
          <w:b/>
        </w:rPr>
      </w:pPr>
      <w:ins w:id="103" w:author="FEIPENG" w:date="2017-08-11T15:50:00Z">
        <w:r>
          <w:rPr>
            <w:rFonts w:ascii="Century Gothic" w:hAnsi="Century Gothic" w:hint="eastAsia"/>
            <w:b/>
          </w:rPr>
          <w:t xml:space="preserve">5.6 </w:t>
        </w:r>
        <w:r>
          <w:rPr>
            <w:rFonts w:ascii="Century Gothic" w:hAnsi="Century Gothic" w:hint="eastAsia"/>
            <w:b/>
          </w:rPr>
          <w:t>固体废物环境影响评价</w:t>
        </w:r>
      </w:ins>
    </w:p>
    <w:p w:rsidR="00CA180F" w:rsidRDefault="005C03A6">
      <w:pPr>
        <w:spacing w:beforeLines="50" w:before="156" w:afterLines="50" w:after="156"/>
        <w:jc w:val="center"/>
        <w:rPr>
          <w:rFonts w:ascii="Century Gothic" w:hAnsi="Century Gothic"/>
          <w:b/>
          <w:sz w:val="28"/>
          <w:szCs w:val="28"/>
        </w:rPr>
      </w:pPr>
      <w:r>
        <w:rPr>
          <w:rFonts w:ascii="Century Gothic" w:hAnsi="Century Gothic"/>
          <w:b/>
          <w:sz w:val="28"/>
          <w:szCs w:val="28"/>
        </w:rPr>
        <w:t>6</w:t>
      </w:r>
      <w:r>
        <w:rPr>
          <w:rFonts w:ascii="Century Gothic" w:hAnsi="Century Gothic"/>
          <w:b/>
          <w:sz w:val="28"/>
          <w:szCs w:val="28"/>
        </w:rPr>
        <w:t>、环保措施的可行性及经济技术论证</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6.1 </w:t>
      </w:r>
      <w:r>
        <w:rPr>
          <w:rFonts w:ascii="Century Gothic" w:hAnsi="Century Gothic"/>
          <w:b/>
        </w:rPr>
        <w:t>大气污染防治</w:t>
      </w:r>
    </w:p>
    <w:p w:rsidR="00CA180F" w:rsidRDefault="005C03A6">
      <w:pPr>
        <w:rPr>
          <w:rFonts w:ascii="Century Gothic" w:hAnsi="Century Gothic"/>
        </w:rPr>
      </w:pPr>
      <w:r>
        <w:rPr>
          <w:rFonts w:ascii="Century Gothic" w:hAnsi="Century Gothic"/>
        </w:rPr>
        <w:t>给出建设项目废气净化系统和除尘系统的工艺，设备型号、效率、运行费用和排放指标</w:t>
      </w:r>
      <w:r>
        <w:rPr>
          <w:rFonts w:ascii="Century Gothic" w:hAnsi="Century Gothic"/>
        </w:rPr>
        <w:t>;</w:t>
      </w:r>
      <w:r>
        <w:rPr>
          <w:rFonts w:ascii="Century Gothic" w:hAnsi="Century Gothic"/>
        </w:rPr>
        <w:t>分析排放指标是否符合排放标准，论述拟</w:t>
      </w:r>
      <w:proofErr w:type="gramStart"/>
      <w:r>
        <w:rPr>
          <w:rFonts w:ascii="Century Gothic" w:hAnsi="Century Gothic"/>
        </w:rPr>
        <w:t>选处理</w:t>
      </w:r>
      <w:proofErr w:type="gramEnd"/>
      <w:r>
        <w:rPr>
          <w:rFonts w:ascii="Century Gothic" w:hAnsi="Century Gothic"/>
        </w:rPr>
        <w:t>工艺及设备的可行性，分析排气筒是否符合有关规定。</w:t>
      </w:r>
    </w:p>
    <w:p w:rsidR="00CA180F" w:rsidRDefault="005C03A6">
      <w:pPr>
        <w:spacing w:beforeLines="50" w:before="156" w:afterLines="50" w:after="156"/>
        <w:rPr>
          <w:rFonts w:ascii="Century Gothic" w:hAnsi="Century Gothic"/>
        </w:rPr>
      </w:pPr>
      <w:r>
        <w:rPr>
          <w:rFonts w:ascii="Century Gothic" w:hAnsi="Century Gothic" w:hint="eastAsia"/>
          <w:b/>
        </w:rPr>
        <w:t xml:space="preserve">6.2 </w:t>
      </w:r>
      <w:r>
        <w:rPr>
          <w:rFonts w:ascii="Century Gothic" w:hAnsi="Century Gothic"/>
          <w:b/>
        </w:rPr>
        <w:t>废水治理</w:t>
      </w:r>
    </w:p>
    <w:p w:rsidR="00CA180F" w:rsidRDefault="005C03A6">
      <w:pPr>
        <w:rPr>
          <w:rFonts w:ascii="Century Gothic" w:hAnsi="Century Gothic"/>
        </w:rPr>
      </w:pPr>
      <w:r>
        <w:rPr>
          <w:rFonts w:ascii="Century Gothic" w:hAnsi="Century Gothic"/>
        </w:rPr>
        <w:t>给出废水治理措施的工艺原理、流程、处理效率、排放指标，分析排放指标是否符合排放标准，阐述拟选废水治理工艺的可行性。</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6.3 </w:t>
      </w:r>
      <w:r>
        <w:rPr>
          <w:rFonts w:ascii="Century Gothic" w:hAnsi="Century Gothic"/>
          <w:b/>
        </w:rPr>
        <w:t>废渣处理</w:t>
      </w:r>
    </w:p>
    <w:p w:rsidR="00CA180F" w:rsidRDefault="005C03A6">
      <w:pPr>
        <w:rPr>
          <w:rFonts w:ascii="Century Gothic" w:hAnsi="Century Gothic"/>
        </w:rPr>
      </w:pPr>
      <w:r>
        <w:rPr>
          <w:rFonts w:ascii="Century Gothic" w:hAnsi="Century Gothic"/>
        </w:rPr>
        <w:t>提出废渣的排放去向、处理处置方法，如果是危险固体废物，必须按照有关规定进行申报，并委托有资质的单位处理，不得私自处理或非法转移。</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6.4 </w:t>
      </w:r>
      <w:r>
        <w:rPr>
          <w:rFonts w:ascii="Century Gothic" w:hAnsi="Century Gothic"/>
          <w:b/>
        </w:rPr>
        <w:t>减振防噪</w:t>
      </w:r>
    </w:p>
    <w:p w:rsidR="00CA180F" w:rsidRDefault="005C03A6">
      <w:pPr>
        <w:rPr>
          <w:rFonts w:ascii="Century Gothic" w:hAnsi="Century Gothic"/>
        </w:rPr>
      </w:pPr>
      <w:r>
        <w:rPr>
          <w:rFonts w:ascii="Century Gothic" w:hAnsi="Century Gothic"/>
        </w:rPr>
        <w:t>提出减少振动、降低噪声的具体措施，分析拟采用措施的可行性。</w:t>
      </w:r>
    </w:p>
    <w:p w:rsidR="00CA180F" w:rsidRDefault="005C03A6">
      <w:pPr>
        <w:spacing w:beforeLines="50" w:before="156" w:afterLines="50" w:after="156"/>
        <w:rPr>
          <w:rFonts w:ascii="Century Gothic" w:hAnsi="Century Gothic"/>
          <w:b/>
        </w:rPr>
      </w:pPr>
      <w:r>
        <w:rPr>
          <w:rFonts w:ascii="Century Gothic" w:hAnsi="Century Gothic" w:hint="eastAsia"/>
          <w:b/>
        </w:rPr>
        <w:t xml:space="preserve">6.5 </w:t>
      </w:r>
      <w:r>
        <w:rPr>
          <w:rFonts w:ascii="Century Gothic" w:hAnsi="Century Gothic"/>
          <w:b/>
        </w:rPr>
        <w:t>绿化</w:t>
      </w:r>
    </w:p>
    <w:p w:rsidR="00CA180F" w:rsidRDefault="005C03A6">
      <w:pPr>
        <w:rPr>
          <w:rFonts w:ascii="Century Gothic" w:hAnsi="Century Gothic"/>
        </w:rPr>
      </w:pPr>
      <w:r>
        <w:rPr>
          <w:rFonts w:ascii="Century Gothic" w:hAnsi="Century Gothic"/>
        </w:rPr>
        <w:t>提出建设项目采取的绿化措施，说明绿化面积、绿化植物的选择，分析项目绿化率是否达到有关要求，如果不能达到有关要求，需提出提高绿化率指标的具体措施。</w:t>
      </w:r>
    </w:p>
    <w:p w:rsidR="00CA180F" w:rsidRDefault="005C03A6">
      <w:pPr>
        <w:spacing w:beforeLines="50" w:before="156" w:afterLines="50" w:after="156"/>
        <w:jc w:val="center"/>
        <w:rPr>
          <w:rFonts w:ascii="Century Gothic" w:hAnsi="Century Gothic"/>
          <w:b/>
          <w:sz w:val="28"/>
          <w:szCs w:val="28"/>
        </w:rPr>
      </w:pPr>
      <w:r>
        <w:rPr>
          <w:rFonts w:ascii="Century Gothic" w:hAnsi="Century Gothic"/>
          <w:b/>
          <w:sz w:val="28"/>
          <w:szCs w:val="28"/>
        </w:rPr>
        <w:t>7</w:t>
      </w:r>
      <w:r>
        <w:rPr>
          <w:rFonts w:ascii="Century Gothic" w:hAnsi="Century Gothic"/>
          <w:b/>
          <w:sz w:val="28"/>
          <w:szCs w:val="28"/>
        </w:rPr>
        <w:t>、环境影响经济损益简要分析</w:t>
      </w:r>
    </w:p>
    <w:p w:rsidR="00CA180F" w:rsidRDefault="005C03A6">
      <w:pPr>
        <w:rPr>
          <w:rFonts w:ascii="Century Gothic" w:hAnsi="Century Gothic"/>
        </w:rPr>
      </w:pPr>
      <w:r>
        <w:rPr>
          <w:rFonts w:ascii="Century Gothic" w:hAnsi="Century Gothic"/>
        </w:rPr>
        <w:t>从社会效益、经济效益和环境效益三方面对项目建设的环境影响经济损益进行定量或定性分析，从而分析项目建设的可行性。</w:t>
      </w:r>
    </w:p>
    <w:p w:rsidR="00CA180F" w:rsidRDefault="005C03A6">
      <w:pPr>
        <w:spacing w:beforeLines="50" w:before="156" w:afterLines="50" w:after="156"/>
        <w:jc w:val="center"/>
        <w:rPr>
          <w:rFonts w:ascii="Century Gothic" w:hAnsi="Century Gothic"/>
        </w:rPr>
      </w:pPr>
      <w:r>
        <w:rPr>
          <w:rFonts w:ascii="Century Gothic" w:hAnsi="Century Gothic"/>
          <w:b/>
          <w:sz w:val="28"/>
          <w:szCs w:val="28"/>
        </w:rPr>
        <w:t>8</w:t>
      </w:r>
      <w:r>
        <w:rPr>
          <w:rFonts w:ascii="Century Gothic" w:hAnsi="Century Gothic"/>
          <w:b/>
          <w:sz w:val="28"/>
          <w:szCs w:val="28"/>
        </w:rPr>
        <w:t>、</w:t>
      </w:r>
      <w:del w:id="104" w:author="FEIPENG" w:date="2017-08-11T15:50:00Z">
        <w:r>
          <w:rPr>
            <w:rFonts w:ascii="Century Gothic" w:hAnsi="Century Gothic"/>
            <w:b/>
            <w:sz w:val="28"/>
            <w:szCs w:val="28"/>
          </w:rPr>
          <w:delText>实施环境监测的建议</w:delText>
        </w:r>
      </w:del>
      <w:ins w:id="105" w:author="FEIPENG" w:date="2017-08-11T15:50:00Z">
        <w:r>
          <w:rPr>
            <w:rFonts w:ascii="Century Gothic" w:hAnsi="Century Gothic" w:hint="eastAsia"/>
            <w:b/>
            <w:sz w:val="28"/>
            <w:szCs w:val="28"/>
          </w:rPr>
          <w:t>环境管理与环境监测计划</w:t>
        </w:r>
      </w:ins>
    </w:p>
    <w:p w:rsidR="00CA180F" w:rsidRDefault="005C03A6">
      <w:pPr>
        <w:rPr>
          <w:rFonts w:ascii="Century Gothic" w:hAnsi="Century Gothic"/>
        </w:rPr>
      </w:pPr>
      <w:r>
        <w:rPr>
          <w:rFonts w:ascii="Century Gothic" w:hAnsi="Century Gothic"/>
        </w:rPr>
        <w:t>提出项目建成运营后，环境管理计划、环境管理机构的设备和人员配置、环境监测规划等。</w:t>
      </w:r>
    </w:p>
    <w:p w:rsidR="00CA180F" w:rsidRDefault="005C03A6">
      <w:pPr>
        <w:spacing w:beforeLines="50" w:before="156" w:afterLines="50" w:after="156"/>
        <w:jc w:val="center"/>
        <w:rPr>
          <w:rFonts w:ascii="Century Gothic" w:hAnsi="Century Gothic"/>
          <w:b/>
        </w:rPr>
      </w:pPr>
      <w:r>
        <w:rPr>
          <w:rFonts w:ascii="Century Gothic" w:hAnsi="Century Gothic"/>
          <w:b/>
          <w:sz w:val="28"/>
          <w:szCs w:val="28"/>
        </w:rPr>
        <w:t>9</w:t>
      </w:r>
      <w:r>
        <w:rPr>
          <w:rFonts w:ascii="Century Gothic" w:hAnsi="Century Gothic"/>
          <w:b/>
          <w:sz w:val="28"/>
          <w:szCs w:val="28"/>
        </w:rPr>
        <w:t>、结论</w:t>
      </w:r>
    </w:p>
    <w:p w:rsidR="00CA180F" w:rsidRDefault="005C03A6">
      <w:pPr>
        <w:spacing w:beforeLines="50" w:before="156" w:afterLines="50" w:after="156"/>
        <w:rPr>
          <w:ins w:id="106" w:author="FEIPENG" w:date="2017-08-11T15:50:00Z"/>
          <w:rFonts w:ascii="Century Gothic" w:hAnsi="Century Gothic"/>
          <w:b/>
        </w:rPr>
      </w:pPr>
      <w:ins w:id="107" w:author="FEIPENG" w:date="2017-08-11T15:50:00Z">
        <w:r>
          <w:rPr>
            <w:rFonts w:ascii="Century Gothic" w:hAnsi="Century Gothic" w:hint="eastAsia"/>
            <w:b/>
          </w:rPr>
          <w:t xml:space="preserve">9.1 </w:t>
        </w:r>
      </w:ins>
      <w:ins w:id="108" w:author="FEIPENG" w:date="2017-08-11T15:51:00Z">
        <w:r>
          <w:rPr>
            <w:rFonts w:ascii="Century Gothic" w:hAnsi="Century Gothic" w:hint="eastAsia"/>
            <w:b/>
          </w:rPr>
          <w:t>项目概况</w:t>
        </w:r>
      </w:ins>
    </w:p>
    <w:p w:rsidR="00CA180F" w:rsidRDefault="005C03A6">
      <w:pPr>
        <w:spacing w:beforeLines="50" w:before="156" w:afterLines="50" w:after="156"/>
        <w:rPr>
          <w:rFonts w:ascii="Century Gothic" w:hAnsi="Century Gothic"/>
          <w:b/>
        </w:rPr>
      </w:pPr>
      <w:r>
        <w:rPr>
          <w:rFonts w:ascii="Century Gothic" w:hAnsi="Century Gothic" w:hint="eastAsia"/>
          <w:b/>
        </w:rPr>
        <w:t>9.</w:t>
      </w:r>
      <w:ins w:id="109" w:author="FEIPENG" w:date="2017-08-11T15:51:00Z">
        <w:r>
          <w:rPr>
            <w:rFonts w:ascii="Century Gothic" w:hAnsi="Century Gothic" w:hint="eastAsia"/>
            <w:b/>
          </w:rPr>
          <w:t>2</w:t>
        </w:r>
      </w:ins>
      <w:del w:id="110" w:author="FEIPENG" w:date="2017-08-11T15:51:00Z">
        <w:r>
          <w:rPr>
            <w:rFonts w:ascii="Century Gothic" w:hAnsi="Century Gothic" w:hint="eastAsia"/>
            <w:b/>
          </w:rPr>
          <w:delText>1</w:delText>
        </w:r>
      </w:del>
      <w:r>
        <w:rPr>
          <w:rFonts w:ascii="Century Gothic" w:hAnsi="Century Gothic" w:hint="eastAsia"/>
          <w:b/>
        </w:rPr>
        <w:t xml:space="preserve"> </w:t>
      </w:r>
      <w:r>
        <w:rPr>
          <w:rFonts w:ascii="Century Gothic" w:hAnsi="Century Gothic"/>
          <w:b/>
        </w:rPr>
        <w:t>评价范围内的环境质量现状；</w:t>
      </w:r>
    </w:p>
    <w:p w:rsidR="00CA180F" w:rsidRDefault="005C03A6">
      <w:pPr>
        <w:spacing w:beforeLines="50" w:before="156" w:afterLines="50" w:after="156"/>
        <w:rPr>
          <w:rFonts w:ascii="Century Gothic" w:hAnsi="Century Gothic"/>
          <w:b/>
        </w:rPr>
      </w:pPr>
      <w:r>
        <w:rPr>
          <w:rFonts w:ascii="Century Gothic" w:hAnsi="Century Gothic" w:hint="eastAsia"/>
          <w:b/>
        </w:rPr>
        <w:t>9.</w:t>
      </w:r>
      <w:ins w:id="111" w:author="FEIPENG" w:date="2017-08-11T15:51:00Z">
        <w:r>
          <w:rPr>
            <w:rFonts w:ascii="Century Gothic" w:hAnsi="Century Gothic" w:hint="eastAsia"/>
            <w:b/>
          </w:rPr>
          <w:t>3</w:t>
        </w:r>
      </w:ins>
      <w:del w:id="112" w:author="FEIPENG" w:date="2017-08-11T15:51:00Z">
        <w:r>
          <w:rPr>
            <w:rFonts w:ascii="Century Gothic" w:hAnsi="Century Gothic" w:hint="eastAsia"/>
            <w:b/>
          </w:rPr>
          <w:delText>2</w:delText>
        </w:r>
      </w:del>
      <w:r>
        <w:rPr>
          <w:rFonts w:ascii="Century Gothic" w:hAnsi="Century Gothic" w:hint="eastAsia"/>
          <w:b/>
        </w:rPr>
        <w:t xml:space="preserve"> </w:t>
      </w:r>
      <w:r>
        <w:rPr>
          <w:rFonts w:ascii="Century Gothic" w:hAnsi="Century Gothic"/>
          <w:b/>
        </w:rPr>
        <w:t>主要污染源及污染物；</w:t>
      </w:r>
    </w:p>
    <w:p w:rsidR="00CA180F" w:rsidRDefault="005C03A6">
      <w:pPr>
        <w:spacing w:beforeLines="50" w:before="156" w:afterLines="50" w:after="156"/>
        <w:rPr>
          <w:rFonts w:ascii="Century Gothic" w:hAnsi="Century Gothic"/>
          <w:b/>
        </w:rPr>
      </w:pPr>
      <w:r>
        <w:rPr>
          <w:rFonts w:ascii="Century Gothic" w:hAnsi="Century Gothic" w:hint="eastAsia"/>
          <w:b/>
        </w:rPr>
        <w:t>9.</w:t>
      </w:r>
      <w:ins w:id="113" w:author="FEIPENG" w:date="2017-08-11T15:51:00Z">
        <w:r>
          <w:rPr>
            <w:rFonts w:ascii="Century Gothic" w:hAnsi="Century Gothic" w:hint="eastAsia"/>
            <w:b/>
          </w:rPr>
          <w:t>4</w:t>
        </w:r>
      </w:ins>
      <w:del w:id="114" w:author="FEIPENG" w:date="2017-08-11T15:51:00Z">
        <w:r>
          <w:rPr>
            <w:rFonts w:ascii="Century Gothic" w:hAnsi="Century Gothic" w:hint="eastAsia"/>
            <w:b/>
          </w:rPr>
          <w:delText>3</w:delText>
        </w:r>
      </w:del>
      <w:r>
        <w:rPr>
          <w:rFonts w:ascii="Century Gothic" w:hAnsi="Century Gothic" w:hint="eastAsia"/>
          <w:b/>
        </w:rPr>
        <w:t xml:space="preserve"> </w:t>
      </w:r>
      <w:r>
        <w:rPr>
          <w:rFonts w:ascii="Century Gothic" w:hAnsi="Century Gothic"/>
          <w:b/>
        </w:rPr>
        <w:t>建设项目对周围环境的影响；</w:t>
      </w:r>
    </w:p>
    <w:p w:rsidR="00CA180F" w:rsidRDefault="005C03A6">
      <w:pPr>
        <w:spacing w:beforeLines="50" w:before="156" w:afterLines="50" w:after="156"/>
        <w:rPr>
          <w:rFonts w:ascii="Century Gothic" w:hAnsi="Century Gothic"/>
          <w:b/>
        </w:rPr>
      </w:pPr>
      <w:r>
        <w:rPr>
          <w:rFonts w:ascii="Century Gothic" w:hAnsi="Century Gothic" w:hint="eastAsia"/>
          <w:b/>
        </w:rPr>
        <w:t>9.</w:t>
      </w:r>
      <w:ins w:id="115" w:author="FEIPENG" w:date="2017-08-11T15:51:00Z">
        <w:r>
          <w:rPr>
            <w:rFonts w:ascii="Century Gothic" w:hAnsi="Century Gothic" w:hint="eastAsia"/>
            <w:b/>
          </w:rPr>
          <w:t>5</w:t>
        </w:r>
      </w:ins>
      <w:del w:id="116" w:author="FEIPENG" w:date="2017-08-11T15:51:00Z">
        <w:r>
          <w:rPr>
            <w:rFonts w:ascii="Century Gothic" w:hAnsi="Century Gothic" w:hint="eastAsia"/>
            <w:b/>
          </w:rPr>
          <w:delText>4</w:delText>
        </w:r>
      </w:del>
      <w:r>
        <w:rPr>
          <w:rFonts w:ascii="Century Gothic" w:hAnsi="Century Gothic" w:hint="eastAsia"/>
          <w:b/>
        </w:rPr>
        <w:t xml:space="preserve"> </w:t>
      </w:r>
      <w:r>
        <w:rPr>
          <w:rFonts w:ascii="Century Gothic" w:hAnsi="Century Gothic"/>
          <w:b/>
        </w:rPr>
        <w:t>环保措施的可行性；</w:t>
      </w:r>
    </w:p>
    <w:p w:rsidR="00CA180F" w:rsidRDefault="005C03A6">
      <w:pPr>
        <w:spacing w:beforeLines="50" w:before="156" w:afterLines="50" w:after="156"/>
        <w:rPr>
          <w:rFonts w:ascii="Century Gothic" w:hAnsi="Century Gothic"/>
          <w:b/>
        </w:rPr>
      </w:pPr>
      <w:r>
        <w:rPr>
          <w:rFonts w:ascii="Century Gothic" w:hAnsi="Century Gothic" w:hint="eastAsia"/>
          <w:b/>
        </w:rPr>
        <w:t>9.</w:t>
      </w:r>
      <w:ins w:id="117" w:author="FEIPENG" w:date="2017-08-11T15:51:00Z">
        <w:r>
          <w:rPr>
            <w:rFonts w:ascii="Century Gothic" w:hAnsi="Century Gothic" w:hint="eastAsia"/>
            <w:b/>
          </w:rPr>
          <w:t>6</w:t>
        </w:r>
      </w:ins>
      <w:del w:id="118" w:author="FEIPENG" w:date="2017-08-11T15:51:00Z">
        <w:r>
          <w:rPr>
            <w:rFonts w:ascii="Century Gothic" w:hAnsi="Century Gothic" w:hint="eastAsia"/>
            <w:b/>
          </w:rPr>
          <w:delText>5</w:delText>
        </w:r>
      </w:del>
      <w:r>
        <w:rPr>
          <w:rFonts w:ascii="Century Gothic" w:hAnsi="Century Gothic" w:hint="eastAsia"/>
          <w:b/>
        </w:rPr>
        <w:t xml:space="preserve"> </w:t>
      </w:r>
      <w:r>
        <w:rPr>
          <w:rFonts w:ascii="Century Gothic" w:hAnsi="Century Gothic"/>
          <w:b/>
        </w:rPr>
        <w:t>从选址、规模、布局等角度提出项目建设是否可行</w:t>
      </w:r>
      <w:r>
        <w:rPr>
          <w:rFonts w:ascii="Century Gothic" w:hAnsi="Century Gothic"/>
          <w:b/>
        </w:rPr>
        <w:t>;</w:t>
      </w:r>
      <w:r>
        <w:rPr>
          <w:rFonts w:ascii="Century Gothic" w:hAnsi="Century Gothic"/>
          <w:b/>
        </w:rPr>
        <w:t>根据项目的具体情况，提出可供建设单位参考的建议。</w:t>
      </w:r>
    </w:p>
    <w:p w:rsidR="00CA180F" w:rsidRDefault="005C03A6">
      <w:pPr>
        <w:spacing w:beforeLines="50" w:before="156" w:afterLines="50" w:after="156"/>
        <w:jc w:val="center"/>
        <w:rPr>
          <w:rFonts w:ascii="Century Gothic" w:hAnsi="Century Gothic"/>
          <w:b/>
          <w:sz w:val="28"/>
          <w:szCs w:val="28"/>
        </w:rPr>
      </w:pPr>
      <w:r>
        <w:rPr>
          <w:rFonts w:ascii="Century Gothic" w:hAnsi="Century Gothic"/>
          <w:b/>
          <w:sz w:val="28"/>
          <w:szCs w:val="28"/>
        </w:rPr>
        <w:t>10</w:t>
      </w:r>
      <w:r>
        <w:rPr>
          <w:rFonts w:ascii="Century Gothic" w:hAnsi="Century Gothic"/>
          <w:b/>
          <w:sz w:val="28"/>
          <w:szCs w:val="28"/>
        </w:rPr>
        <w:t>、附件、附图及参考文献</w:t>
      </w:r>
    </w:p>
    <w:p w:rsidR="00CA180F" w:rsidRDefault="005C03A6">
      <w:pPr>
        <w:rPr>
          <w:rFonts w:ascii="Century Gothic" w:hAnsi="Century Gothic"/>
        </w:rPr>
      </w:pPr>
      <w:r>
        <w:rPr>
          <w:rFonts w:ascii="Century Gothic" w:hAnsi="Century Gothic"/>
        </w:rPr>
        <w:t>附件主要包括建设项目的可行性研究报告及其批复、</w:t>
      </w:r>
      <w:del w:id="119" w:author="FEIPENG" w:date="2017-08-11T15:51:00Z">
        <w:r>
          <w:rPr>
            <w:rFonts w:ascii="Century Gothic" w:hAnsi="Century Gothic"/>
          </w:rPr>
          <w:delText>评价大纲及其批复</w:delText>
        </w:r>
      </w:del>
      <w:ins w:id="120" w:author="FEIPENG" w:date="2017-08-11T15:51:00Z">
        <w:r>
          <w:rPr>
            <w:rFonts w:ascii="Century Gothic" w:hAnsi="Century Gothic" w:hint="eastAsia"/>
          </w:rPr>
          <w:t>营业执照、法人身份证复印件</w:t>
        </w:r>
      </w:ins>
      <w:r>
        <w:rPr>
          <w:rFonts w:ascii="Century Gothic" w:hAnsi="Century Gothic"/>
        </w:rPr>
        <w:t>、评价通知单、评价单位与建设</w:t>
      </w:r>
      <w:r>
        <w:rPr>
          <w:rFonts w:ascii="Century Gothic" w:hAnsi="Century Gothic"/>
        </w:rPr>
        <w:lastRenderedPageBreak/>
        <w:t>单位签订的委托合同等。</w:t>
      </w:r>
    </w:p>
    <w:p w:rsidR="00CA180F" w:rsidRDefault="005C03A6">
      <w:pPr>
        <w:rPr>
          <w:rFonts w:ascii="Century Gothic" w:hAnsi="Century Gothic"/>
        </w:rPr>
      </w:pPr>
      <w:r>
        <w:rPr>
          <w:rFonts w:ascii="Century Gothic" w:hAnsi="Century Gothic"/>
        </w:rPr>
        <w:t>附图包括建设项目的地理位置图</w:t>
      </w:r>
      <w:ins w:id="121" w:author="FEIPENG" w:date="2017-08-11T15:52:00Z">
        <w:r>
          <w:rPr>
            <w:rFonts w:ascii="Century Gothic" w:hAnsi="Century Gothic" w:hint="eastAsia"/>
          </w:rPr>
          <w:t>；环境功能区划区、敏感点分布图、</w:t>
        </w:r>
      </w:ins>
      <w:del w:id="122" w:author="FEIPENG" w:date="2017-08-11T15:52:00Z">
        <w:r>
          <w:rPr>
            <w:rFonts w:ascii="Century Gothic" w:hAnsi="Century Gothic"/>
          </w:rPr>
          <w:delText>;</w:delText>
        </w:r>
      </w:del>
      <w:r>
        <w:rPr>
          <w:rFonts w:ascii="Century Gothic" w:hAnsi="Century Gothic"/>
        </w:rPr>
        <w:t>大气、地表水、地下水、噪声监测布点图，项目的总平面图</w:t>
      </w:r>
      <w:del w:id="123" w:author="FEIPENG" w:date="2017-08-11T15:52:00Z">
        <w:r>
          <w:rPr>
            <w:rFonts w:ascii="Century Gothic" w:hAnsi="Century Gothic"/>
          </w:rPr>
          <w:delText>，主要工艺流程图</w:delText>
        </w:r>
      </w:del>
      <w:r>
        <w:rPr>
          <w:rFonts w:ascii="Century Gothic" w:hAnsi="Century Gothic"/>
        </w:rPr>
        <w:t>等。</w:t>
      </w:r>
    </w:p>
    <w:p w:rsidR="00CA180F" w:rsidRDefault="005C03A6">
      <w:pPr>
        <w:rPr>
          <w:rFonts w:ascii="Century Gothic" w:hAnsi="Century Gothic"/>
        </w:rPr>
      </w:pPr>
      <w:r>
        <w:rPr>
          <w:rFonts w:ascii="Century Gothic" w:hAnsi="Century Gothic"/>
        </w:rPr>
        <w:t>参考文献应为正式出版的著作、论文，没有正式出版的内部资料不能作为参考文献。参考文献应给出作者、文献名称、出版单位、版次、出版日期等。</w:t>
      </w:r>
    </w:p>
    <w:sectPr w:rsidR="00CA180F">
      <w:headerReference w:type="default" r:id="rId9"/>
      <w:footerReference w:type="default" r:id="rId10"/>
      <w:pgSz w:w="11906" w:h="16838"/>
      <w:pgMar w:top="720" w:right="720" w:bottom="720" w:left="720" w:header="431" w:footer="35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F7" w:rsidRDefault="00FE01F7">
      <w:r>
        <w:separator/>
      </w:r>
    </w:p>
  </w:endnote>
  <w:endnote w:type="continuationSeparator" w:id="0">
    <w:p w:rsidR="00FE01F7" w:rsidRDefault="00FE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80F" w:rsidRDefault="005C03A6">
    <w:pPr>
      <w:pStyle w:val="a4"/>
      <w:jc w:val="cente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64D22">
      <w:rPr>
        <w:noProof/>
      </w:rPr>
      <w:t>4</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664D22">
        <w:rPr>
          <w:noProof/>
        </w:rPr>
        <w:t>4</w:t>
      </w:r>
    </w:fldSimple>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F7" w:rsidRDefault="00FE01F7">
      <w:r>
        <w:separator/>
      </w:r>
    </w:p>
  </w:footnote>
  <w:footnote w:type="continuationSeparator" w:id="0">
    <w:p w:rsidR="00FE01F7" w:rsidRDefault="00FE0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80F" w:rsidRDefault="00CA180F">
    <w:pPr>
      <w:pStyle w:val="a5"/>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322"/>
    <w:rsid w:val="00095329"/>
    <w:rsid w:val="000A2603"/>
    <w:rsid w:val="000A75F6"/>
    <w:rsid w:val="00102DEA"/>
    <w:rsid w:val="00110550"/>
    <w:rsid w:val="00154FFA"/>
    <w:rsid w:val="001A3E6D"/>
    <w:rsid w:val="001F7225"/>
    <w:rsid w:val="00457E01"/>
    <w:rsid w:val="0047558F"/>
    <w:rsid w:val="005C03A6"/>
    <w:rsid w:val="00664D22"/>
    <w:rsid w:val="007607D3"/>
    <w:rsid w:val="00795AD4"/>
    <w:rsid w:val="00817616"/>
    <w:rsid w:val="00871D3D"/>
    <w:rsid w:val="008A5B5C"/>
    <w:rsid w:val="008C4566"/>
    <w:rsid w:val="009262FB"/>
    <w:rsid w:val="00971A95"/>
    <w:rsid w:val="00A417F2"/>
    <w:rsid w:val="00AE3038"/>
    <w:rsid w:val="00AF1322"/>
    <w:rsid w:val="00B24C98"/>
    <w:rsid w:val="00BC3CC5"/>
    <w:rsid w:val="00BE4E02"/>
    <w:rsid w:val="00CA180F"/>
    <w:rsid w:val="00D64DDE"/>
    <w:rsid w:val="00D808CD"/>
    <w:rsid w:val="00D96AF0"/>
    <w:rsid w:val="00DC3597"/>
    <w:rsid w:val="00E577F9"/>
    <w:rsid w:val="00ED0C24"/>
    <w:rsid w:val="00F25A27"/>
    <w:rsid w:val="00FC0661"/>
    <w:rsid w:val="00FE01F7"/>
    <w:rsid w:val="7823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paragraph" w:styleId="a6">
    <w:name w:val="Balloon Text"/>
    <w:basedOn w:val="a"/>
    <w:link w:val="Char1"/>
    <w:uiPriority w:val="99"/>
    <w:semiHidden/>
    <w:unhideWhenUsed/>
    <w:rsid w:val="00664D22"/>
    <w:rPr>
      <w:sz w:val="18"/>
      <w:szCs w:val="18"/>
    </w:rPr>
  </w:style>
  <w:style w:type="character" w:customStyle="1" w:styleId="Char1">
    <w:name w:val="批注框文本 Char"/>
    <w:basedOn w:val="a0"/>
    <w:link w:val="a6"/>
    <w:uiPriority w:val="99"/>
    <w:semiHidden/>
    <w:rsid w:val="00664D22"/>
    <w:rPr>
      <w:kern w:val="2"/>
      <w:sz w:val="18"/>
      <w:szCs w:val="18"/>
    </w:rPr>
  </w:style>
  <w:style w:type="paragraph" w:styleId="a7">
    <w:name w:val="List Paragraph"/>
    <w:basedOn w:val="a"/>
    <w:uiPriority w:val="99"/>
    <w:unhideWhenUsed/>
    <w:rsid w:val="00664D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paragraph" w:styleId="a6">
    <w:name w:val="Balloon Text"/>
    <w:basedOn w:val="a"/>
    <w:link w:val="Char1"/>
    <w:uiPriority w:val="99"/>
    <w:semiHidden/>
    <w:unhideWhenUsed/>
    <w:rsid w:val="00664D22"/>
    <w:rPr>
      <w:sz w:val="18"/>
      <w:szCs w:val="18"/>
    </w:rPr>
  </w:style>
  <w:style w:type="character" w:customStyle="1" w:styleId="Char1">
    <w:name w:val="批注框文本 Char"/>
    <w:basedOn w:val="a0"/>
    <w:link w:val="a6"/>
    <w:uiPriority w:val="99"/>
    <w:semiHidden/>
    <w:rsid w:val="00664D22"/>
    <w:rPr>
      <w:kern w:val="2"/>
      <w:sz w:val="18"/>
      <w:szCs w:val="18"/>
    </w:rPr>
  </w:style>
  <w:style w:type="paragraph" w:styleId="a7">
    <w:name w:val="List Paragraph"/>
    <w:basedOn w:val="a"/>
    <w:uiPriority w:val="99"/>
    <w:unhideWhenUsed/>
    <w:rsid w:val="00664D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DA26C6-E717-4ADB-9BEC-197FF2AC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HE</dc:creator>
  <cp:lastModifiedBy>Yulin HE</cp:lastModifiedBy>
  <cp:revision>3</cp:revision>
  <cp:lastPrinted>2017-08-11T07:16:00Z</cp:lastPrinted>
  <dcterms:created xsi:type="dcterms:W3CDTF">2017-08-11T08:09:00Z</dcterms:created>
  <dcterms:modified xsi:type="dcterms:W3CDTF">2017-08-11T08:12:00Z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